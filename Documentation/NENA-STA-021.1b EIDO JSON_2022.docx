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re"/>
        <w:jc w:val="left"/>
      </w:pPr>
      <w:bookmarkStart w:id="0" w:name="_Hlk85544149"/>
      <w:bookmarkStart w:id="1" w:name="_Toc250625794"/>
      <w:bookmarkEnd w:id="0"/>
    </w:p>
    <w:p w14:paraId="7ED356CD" w14:textId="3EA8E5A4" w:rsidR="008F5B7B" w:rsidRDefault="008F5B7B" w:rsidP="008F5B7B">
      <w:pPr>
        <w:pStyle w:val="Titr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Pieddepage"/>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Pieddepage"/>
        <w:tabs>
          <w:tab w:val="left" w:pos="72"/>
          <w:tab w:val="left" w:pos="102"/>
          <w:tab w:val="left" w:pos="720"/>
          <w:tab w:val="left" w:pos="1440"/>
          <w:tab w:val="right" w:pos="8742"/>
          <w:tab w:val="left" w:pos="9360"/>
        </w:tabs>
        <w:contextualSpacing/>
        <w:rPr>
          <w:rFonts w:cs="Tahoma"/>
          <w:szCs w:val="24"/>
        </w:rPr>
      </w:pPr>
    </w:p>
    <w:p w14:paraId="474B5D52" w14:textId="252B077F" w:rsidR="008F5B7B" w:rsidRPr="00CC2F34"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Pieddepage"/>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Pieddepage"/>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(ESInet)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000000">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000000">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000000">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000000">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000000">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000000">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000000">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000000">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000000">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000000">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10"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3"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Titre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1F63FF">
        <w:trPr>
          <w:cantSplit/>
        </w:trPr>
        <w:tc>
          <w:tcPr>
            <w:tcW w:w="3266" w:type="dxa"/>
            <w:tcBorders>
              <w:top w:val="double" w:sz="4" w:space="0" w:color="auto"/>
              <w:bottom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bottom w:val="double" w:sz="4" w:space="0" w:color="auto"/>
            </w:tcBorders>
          </w:tcPr>
          <w:p w14:paraId="128DFF54" w14:textId="3C487C3A" w:rsidR="00E72B73" w:rsidRPr="001D6123" w:rsidRDefault="001F63FF" w:rsidP="00724ED2">
            <w:pPr>
              <w:jc w:val="center"/>
              <w:rPr>
                <w:rFonts w:cs="Tahoma"/>
                <w:color w:val="000000" w:themeColor="text1"/>
                <w:szCs w:val="24"/>
              </w:rPr>
            </w:pPr>
            <w:r w:rsidRPr="001F63FF">
              <w:rPr>
                <w:rFonts w:cs="Tahoma"/>
                <w:color w:val="000000" w:themeColor="text1"/>
                <w:szCs w:val="24"/>
              </w:rPr>
              <w:t>04/19/2022</w:t>
            </w:r>
          </w:p>
        </w:tc>
        <w:tc>
          <w:tcPr>
            <w:tcW w:w="4564" w:type="dxa"/>
            <w:tcBorders>
              <w:top w:val="double" w:sz="4" w:space="0" w:color="auto"/>
              <w:bottom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r w:rsidRPr="00E72B73">
              <w:rPr>
                <w:rFonts w:cs="Tahoma"/>
                <w:szCs w:val="24"/>
              </w:rPr>
              <w:t>agentRoleRegistryText</w:t>
            </w:r>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r w:rsidR="00927399" w:rsidRPr="00341345">
              <w:rPr>
                <w:lang w:bidi="en-US"/>
              </w:rPr>
              <w:t>answerDate</w:t>
            </w:r>
            <w:r w:rsidR="00927399">
              <w:rPr>
                <w:lang w:bidi="en-US"/>
              </w:rPr>
              <w:t xml:space="preserve"> description now say “date and time stamp” instead of “date”. Section 2.6 page 17</w:t>
            </w:r>
            <w:r w:rsidR="007F2F0E">
              <w:rPr>
                <w:lang w:bidi="en-US"/>
              </w:rPr>
              <w:t xml:space="preserve"> </w:t>
            </w:r>
            <w:r w:rsidR="007F2F0E" w:rsidRPr="007F2F0E">
              <w:rPr>
                <w:lang w:bidi="en-US"/>
              </w:rPr>
              <w:t>agencyType</w:t>
            </w:r>
            <w:r w:rsidR="007F2F0E">
              <w:rPr>
                <w:lang w:bidi="en-US"/>
              </w:rPr>
              <w:t xml:space="preserve"> adds that values are from IANA urn:emergency:service:responder registry and the subregistries and provide examples.</w:t>
            </w:r>
          </w:p>
        </w:tc>
      </w:tr>
      <w:tr w:rsidR="001F63FF" w:rsidRPr="00306EEF" w14:paraId="68A4309D" w14:textId="77777777" w:rsidTr="00724ED2">
        <w:trPr>
          <w:cantSplit/>
        </w:trPr>
        <w:tc>
          <w:tcPr>
            <w:tcW w:w="3266" w:type="dxa"/>
            <w:tcBorders>
              <w:top w:val="double" w:sz="4" w:space="0" w:color="auto"/>
            </w:tcBorders>
          </w:tcPr>
          <w:p w14:paraId="756225EE" w14:textId="3C9AE378" w:rsidR="001F63FF" w:rsidRPr="00F60040" w:rsidRDefault="001F63FF" w:rsidP="00724ED2">
            <w:pPr>
              <w:rPr>
                <w:rFonts w:cs="Tahoma"/>
                <w:szCs w:val="24"/>
              </w:rPr>
            </w:pPr>
            <w:r w:rsidRPr="00F60040">
              <w:rPr>
                <w:rFonts w:cs="Tahoma"/>
                <w:szCs w:val="24"/>
              </w:rPr>
              <w:t>NENA-STA-021.1</w:t>
            </w:r>
            <w:r w:rsidR="00F12C47">
              <w:rPr>
                <w:rFonts w:cs="Tahoma"/>
                <w:szCs w:val="24"/>
              </w:rPr>
              <w:t>b</w:t>
            </w:r>
            <w:r w:rsidRPr="00F60040">
              <w:rPr>
                <w:rFonts w:cs="Tahoma"/>
                <w:szCs w:val="24"/>
              </w:rPr>
              <w:t>-202</w:t>
            </w:r>
            <w:r>
              <w:rPr>
                <w:rFonts w:cs="Tahoma"/>
                <w:szCs w:val="24"/>
              </w:rPr>
              <w:t>2</w:t>
            </w:r>
          </w:p>
        </w:tc>
        <w:tc>
          <w:tcPr>
            <w:tcW w:w="1980" w:type="dxa"/>
            <w:tcBorders>
              <w:top w:val="double" w:sz="4" w:space="0" w:color="auto"/>
            </w:tcBorders>
          </w:tcPr>
          <w:p w14:paraId="51560209" w14:textId="02064B57" w:rsidR="001F63FF" w:rsidRPr="001F63FF" w:rsidRDefault="001F63FF" w:rsidP="00724ED2">
            <w:pPr>
              <w:jc w:val="center"/>
              <w:rPr>
                <w:rFonts w:cs="Tahoma"/>
                <w:color w:val="000000" w:themeColor="text1"/>
                <w:szCs w:val="24"/>
              </w:rPr>
            </w:pPr>
            <w:r w:rsidRPr="001F63FF">
              <w:rPr>
                <w:rFonts w:cs="Tahoma"/>
                <w:color w:val="000000" w:themeColor="text1"/>
                <w:szCs w:val="24"/>
              </w:rPr>
              <w:t>0</w:t>
            </w:r>
            <w:r>
              <w:rPr>
                <w:rFonts w:cs="Tahoma"/>
                <w:color w:val="000000" w:themeColor="text1"/>
                <w:szCs w:val="24"/>
              </w:rPr>
              <w:t>5</w:t>
            </w:r>
            <w:r w:rsidRPr="001F63FF">
              <w:rPr>
                <w:rFonts w:cs="Tahoma"/>
                <w:color w:val="000000" w:themeColor="text1"/>
                <w:szCs w:val="24"/>
              </w:rPr>
              <w:t>/</w:t>
            </w:r>
            <w:r>
              <w:rPr>
                <w:rFonts w:cs="Tahoma"/>
                <w:color w:val="000000" w:themeColor="text1"/>
                <w:szCs w:val="24"/>
              </w:rPr>
              <w:t>27</w:t>
            </w:r>
            <w:r w:rsidRPr="001F63FF">
              <w:rPr>
                <w:rFonts w:cs="Tahoma"/>
                <w:color w:val="000000" w:themeColor="text1"/>
                <w:szCs w:val="24"/>
              </w:rPr>
              <w:t>/2022</w:t>
            </w:r>
          </w:p>
        </w:tc>
        <w:tc>
          <w:tcPr>
            <w:tcW w:w="4564" w:type="dxa"/>
            <w:tcBorders>
              <w:top w:val="double" w:sz="4" w:space="0" w:color="auto"/>
            </w:tcBorders>
          </w:tcPr>
          <w:p w14:paraId="6B9906BB" w14:textId="2510E324" w:rsidR="001F63FF" w:rsidRPr="00E72B73" w:rsidRDefault="001F63FF" w:rsidP="001F63FF">
            <w:pPr>
              <w:rPr>
                <w:rFonts w:cs="Tahoma"/>
                <w:szCs w:val="24"/>
              </w:rPr>
            </w:pPr>
            <w:r>
              <w:rPr>
                <w:rFonts w:cs="Tahoma"/>
                <w:szCs w:val="24"/>
              </w:rPr>
              <w:t xml:space="preserve">Added </w:t>
            </w:r>
            <w:r w:rsidRPr="001F63FF">
              <w:rPr>
                <w:rFonts w:cs="Tahoma"/>
                <w:szCs w:val="24"/>
              </w:rPr>
              <w:t>normative text specifying that EIDO only convey Incident</w:t>
            </w:r>
            <w:r>
              <w:rPr>
                <w:rFonts w:cs="Tahoma"/>
                <w:szCs w:val="24"/>
              </w:rPr>
              <w:t xml:space="preserve"> </w:t>
            </w:r>
            <w:r w:rsidRPr="001F63FF">
              <w:rPr>
                <w:rFonts w:cs="Tahoma"/>
                <w:szCs w:val="24"/>
              </w:rPr>
              <w:t>current state, not history.</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Titre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23BB9A1A" w:rsid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6F13951C" w14:textId="51399F88" w:rsidR="00F218B6" w:rsidRPr="00AE5EF3" w:rsidRDefault="00F218B6" w:rsidP="00F218B6">
      <w:pPr>
        <w:pStyle w:val="Corpsdetexte"/>
      </w:pPr>
      <w:r>
        <w:t>An EIDO SHALL represent the state of the Incident, as known by the sender, at the time it was sent. Only known current state of the Incident is included. Every EIDO is logged when sent or received. For history about the Incident, entities will query the Logging Service.</w:t>
      </w:r>
    </w:p>
    <w:p w14:paraId="48EE3D3A" w14:textId="077E804F" w:rsidR="00DF457D" w:rsidRDefault="00D9517A" w:rsidP="00D9517A">
      <w:pPr>
        <w:pStyle w:val="Titre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“urn:emergency:uid:eidodatacomponent:”, a unique string containing alpha and/or numeric characters, the “:” character, and Agency Identifier of the Agency that created the data component. For example, “urn:emergency:uid:eidodatacomponent:a56e556d871:idx.psap.allegheny.pa.us” is a properly formatted eidodatacomponent.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Corpsdetexte"/>
        <w:numPr>
          <w:ilvl w:val="0"/>
          <w:numId w:val="2"/>
        </w:numPr>
        <w:contextualSpacing/>
        <w:rPr>
          <w:rFonts w:cs="Tahoma"/>
        </w:rPr>
      </w:pPr>
      <w:r>
        <w:rPr>
          <w:rFonts w:cs="Tahoma"/>
        </w:rPr>
        <w:t>l</w:t>
      </w:r>
      <w:r w:rsidRPr="00FE0DE9">
        <w:rPr>
          <w:rFonts w:cs="Tahoma"/>
        </w:rPr>
        <w:t>astUpdateTimeStamp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r>
        <w:rPr>
          <w:rFonts w:cs="Tahoma"/>
        </w:rPr>
        <w:t>updatedBy</w:t>
      </w:r>
      <w:r w:rsidR="00EC0E4C" w:rsidRPr="00FE0DE9">
        <w:rPr>
          <w:rFonts w:cs="Tahoma"/>
        </w:rPr>
        <w:t>Agency</w:t>
      </w:r>
      <w:r>
        <w:rPr>
          <w:rFonts w:cs="Tahoma"/>
        </w:rPr>
        <w:t xml:space="preserve">Reference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r>
        <w:rPr>
          <w:rFonts w:cs="Tahoma"/>
        </w:rPr>
        <w:t>Reference</w:t>
      </w:r>
      <w:r w:rsidR="002479D0">
        <w:rPr>
          <w:rFonts w:cs="Tahoma"/>
        </w:rPr>
        <w:t xml:space="preserve"> </w:t>
      </w:r>
      <w:r>
        <w:rPr>
          <w:rFonts w:cs="Tahoma"/>
        </w:rPr>
        <w:t xml:space="preserve"> to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r>
        <w:rPr>
          <w:rFonts w:cs="Tahoma"/>
        </w:rPr>
        <w:t>u</w:t>
      </w:r>
      <w:r w:rsidRPr="00FE0DE9">
        <w:rPr>
          <w:rFonts w:cs="Tahoma"/>
        </w:rPr>
        <w:t>pdatedByAgent</w:t>
      </w:r>
      <w:r w:rsidR="00112CBE">
        <w:rPr>
          <w:rFonts w:cs="Tahoma"/>
        </w:rPr>
        <w:t>Reference</w:t>
      </w:r>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Corpsdetexte"/>
        <w:rPr>
          <w:rFonts w:cs="Tahoma"/>
          <w:szCs w:val="24"/>
        </w:rPr>
      </w:pPr>
      <w:r w:rsidRPr="007F3B1B">
        <w:rPr>
          <w:rFonts w:cs="Tahoma"/>
          <w:szCs w:val="24"/>
        </w:rPr>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Lgende"/>
      </w:pPr>
      <w:r>
        <w:t xml:space="preserve">Table </w:t>
      </w:r>
      <w:fldSimple w:instr=" STYLEREF 1 \s ">
        <w:r w:rsidR="00B4283D">
          <w:rPr>
            <w:noProof/>
          </w:rPr>
          <w:t>2</w:t>
        </w:r>
      </w:fldSimple>
      <w:r w:rsidR="00A32EDA">
        <w:noBreakHyphen/>
      </w:r>
      <w:fldSimple w:instr=" SEQ Table \* ARABIC \s 1 ">
        <w:r w:rsidR="00B4283D">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w:t>
      </w:r>
      <w:r w:rsidR="00A23987">
        <w:lastRenderedPageBreak/>
        <w:t xml:space="preserve">functional element receiving an eido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a</w:t>
      </w:r>
      <w:r w:rsidRPr="00411E0F">
        <w:rPr>
          <w:rFonts w:cs="Tahoma"/>
          <w:lang w:bidi="en-US"/>
        </w:rPr>
        <w:t xml:space="preserve"> identifier assigned by the first element in the ESInet.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r>
        <w:rPr>
          <w:rFonts w:cs="Tahoma"/>
          <w:lang w:bidi="en-US"/>
        </w:rPr>
        <w:t>Incident</w:t>
      </w:r>
      <w:r w:rsidRPr="00411E0F">
        <w:rPr>
          <w:rFonts w:cs="Tahoma"/>
          <w:lang w:bidi="en-US"/>
        </w:rPr>
        <w:t xml:space="preserve">TrackingIdentifier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where “unique string” is “0”. Example: urn:emergency:uid: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Lgende"/>
      </w:pPr>
      <w:r>
        <w:t xml:space="preserve">Table </w:t>
      </w:r>
      <w:fldSimple w:instr=" STYLEREF 1 \s ">
        <w:r w:rsidR="00B4283D">
          <w:rPr>
            <w:noProof/>
          </w:rPr>
          <w:t>2</w:t>
        </w:r>
      </w:fldSimple>
      <w:r w:rsidR="00A32EDA">
        <w:noBreakHyphen/>
      </w:r>
      <w:fldSimple w:instr=" SEQ Table \* ARABIC \s 1 ">
        <w:r w:rsidR="00B4283D">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r>
              <w:rPr>
                <w:rFonts w:cs="Tahoma"/>
                <w:lang w:bidi="en-US"/>
              </w:rPr>
              <w:t>eido</w:t>
            </w:r>
            <w:r w:rsidRPr="00411E0F">
              <w:rPr>
                <w:rFonts w:cs="Tahoma"/>
                <w:lang w:bidi="en-US"/>
              </w:rPr>
              <w:t>Version</w:t>
            </w:r>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Version of the EIDO structure. For this version of the standard the value MUST be “1.0”. For non breaking change to the structure the minor version number will be incremented. For breaking change to the structure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r w:rsidRPr="00411E0F">
              <w:rPr>
                <w:rFonts w:cs="Tahoma"/>
                <w:lang w:bidi="en-US"/>
              </w:rPr>
              <w:t>issuingElement</w:t>
            </w:r>
            <w:r w:rsidR="006D7C2D" w:rsidRPr="006D7C2D">
              <w:rPr>
                <w:lang w:bidi="en-US"/>
              </w:rPr>
              <w:t>Identification</w:t>
            </w:r>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r w:rsidRPr="00411E0F">
              <w:rPr>
                <w:rFonts w:cs="Tahoma"/>
                <w:lang w:bidi="en-US"/>
              </w:rPr>
              <w:t>mergeComponent</w:t>
            </w:r>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w:t>
            </w:r>
            <w:r w:rsidRPr="00411E0F">
              <w:rPr>
                <w:rFonts w:cs="Tahoma"/>
                <w:lang w:bidi="en-US"/>
              </w:rPr>
              <w:lastRenderedPageBreak/>
              <w:t xml:space="preserve">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r w:rsidRPr="00411E0F">
              <w:rPr>
                <w:rFonts w:cs="Tahoma"/>
                <w:lang w:bidi="en-US"/>
              </w:rPr>
              <w:lastRenderedPageBreak/>
              <w:t>linkComponent</w:t>
            </w:r>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r>
              <w:rPr>
                <w:rFonts w:cs="Tahoma"/>
                <w:lang w:bidi="en-US"/>
              </w:rPr>
              <w:t>i</w:t>
            </w:r>
            <w:r w:rsidR="00A65429">
              <w:rPr>
                <w:rFonts w:cs="Tahoma"/>
                <w:lang w:bidi="en-US"/>
              </w:rPr>
              <w:t>ncident</w:t>
            </w:r>
            <w:r w:rsidR="008A3391" w:rsidRPr="00411E0F">
              <w:rPr>
                <w:rFonts w:cs="Tahoma"/>
                <w:lang w:bidi="en-US"/>
              </w:rPr>
              <w:t>Component</w:t>
            </w:r>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r w:rsidRPr="00411E0F">
              <w:rPr>
                <w:rFonts w:cs="Tahoma"/>
                <w:lang w:bidi="en-US"/>
              </w:rPr>
              <w:t>callComponent</w:t>
            </w:r>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r>
              <w:rPr>
                <w:rFonts w:cs="Tahoma"/>
                <w:lang w:bidi="en-US"/>
              </w:rPr>
              <w:t>callbackComponent</w:t>
            </w:r>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r w:rsidRPr="00411E0F">
              <w:rPr>
                <w:rFonts w:cs="Tahoma"/>
                <w:lang w:bidi="en-US"/>
              </w:rPr>
              <w:t>dispatchComponent</w:t>
            </w:r>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r w:rsidRPr="00411E0F">
              <w:rPr>
                <w:rFonts w:cs="Tahoma"/>
                <w:lang w:bidi="en-US"/>
              </w:rPr>
              <w:t>notesComponent</w:t>
            </w:r>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r w:rsidRPr="00411E0F">
              <w:rPr>
                <w:rFonts w:cs="Tahoma"/>
                <w:lang w:bidi="en-US"/>
              </w:rPr>
              <w:t>emergencyResourceComponent</w:t>
            </w:r>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Indentifies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r w:rsidRPr="00411E0F">
              <w:rPr>
                <w:rFonts w:cs="Tahoma"/>
                <w:lang w:bidi="en-US"/>
              </w:rPr>
              <w:t>alarmsSensorComponent</w:t>
            </w:r>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r w:rsidRPr="00411E0F">
              <w:rPr>
                <w:rFonts w:cs="Tahoma"/>
                <w:lang w:bidi="en-US"/>
              </w:rPr>
              <w:t>agencyComponent</w:t>
            </w:r>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r w:rsidRPr="00411E0F">
              <w:rPr>
                <w:rFonts w:cs="Tahoma"/>
                <w:lang w:bidi="en-US"/>
              </w:rPr>
              <w:lastRenderedPageBreak/>
              <w:t>agentComponent</w:t>
            </w:r>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r w:rsidRPr="00411E0F">
              <w:rPr>
                <w:rFonts w:cs="Tahoma"/>
                <w:lang w:bidi="en-US"/>
              </w:rPr>
              <w:t>additionalDataComponent</w:t>
            </w:r>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r w:rsidRPr="00411E0F">
              <w:rPr>
                <w:rFonts w:cs="Tahoma"/>
                <w:lang w:bidi="en-US"/>
              </w:rPr>
              <w:t>locationComponent</w:t>
            </w:r>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r w:rsidRPr="00411E0F">
              <w:rPr>
                <w:rFonts w:cs="Tahoma"/>
                <w:lang w:bidi="en-US"/>
              </w:rPr>
              <w:t>personComponent</w:t>
            </w:r>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r w:rsidRPr="00411E0F">
              <w:rPr>
                <w:rFonts w:cs="Tahoma"/>
                <w:lang w:bidi="en-US"/>
              </w:rPr>
              <w:t>vehicleComponent</w:t>
            </w:r>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lastRenderedPageBreak/>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Lgende"/>
      </w:pPr>
      <w:r>
        <w:t xml:space="preserve">Table </w:t>
      </w:r>
      <w:fldSimple w:instr=" STYLEREF 1 \s ">
        <w:r w:rsidR="00B4283D">
          <w:rPr>
            <w:noProof/>
          </w:rPr>
          <w:t>2</w:t>
        </w:r>
      </w:fldSimple>
      <w:r w:rsidR="00A32EDA">
        <w:noBreakHyphen/>
      </w:r>
      <w:fldSimple w:instr=" SEQ Table \* ARABIC \s 1 ">
        <w:r w:rsidR="00B4283D">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r>
              <w:rPr>
                <w:lang w:bidi="en-US"/>
              </w:rPr>
              <w:t>agentJcard</w:t>
            </w:r>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r w:rsidRPr="00C361DB">
              <w:rPr>
                <w:lang w:bidi="en-US"/>
              </w:rPr>
              <w:t>agentWorkstationPosition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r w:rsidRPr="00C361DB">
              <w:rPr>
                <w:lang w:bidi="en-US"/>
              </w:rPr>
              <w:t>agentRoleRegistryText</w:t>
            </w:r>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37C2CB5D"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xml:space="preserve">, etc. The acceptable roles are defined in </w:t>
            </w:r>
            <w:r w:rsidR="009F4644" w:rsidRPr="009F4644">
              <w:rPr>
                <w:lang w:bidi="en-US"/>
              </w:rPr>
              <w:t>the “Agent Roles”</w:t>
            </w:r>
            <w:r w:rsidRPr="00C361DB">
              <w:rPr>
                <w:lang w:bidi="en-US"/>
              </w:rPr>
              <w:t xml:space="preserve">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r w:rsidRPr="00C361DB">
              <w:rPr>
                <w:lang w:bidi="en-US"/>
              </w:rPr>
              <w:t>notesReference</w:t>
            </w:r>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r w:rsidRPr="00C361DB">
              <w:rPr>
                <w:lang w:bidi="en-US"/>
              </w:rPr>
              <w:lastRenderedPageBreak/>
              <w:t>agencyReference</w:t>
            </w:r>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r w:rsidR="00D4129A">
        <w:t xml:space="preserve">in </w:t>
      </w:r>
      <w:r>
        <w:t xml:space="preserve"> the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r>
        <w:rPr>
          <w:rFonts w:cs="Tahoma"/>
          <w:lang w:bidi="en-US"/>
        </w:rPr>
        <w:t>Identifiy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r>
              <w:rPr>
                <w:lang w:bidi="en-US"/>
              </w:rPr>
              <w:t>agencyJcard</w:t>
            </w:r>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r w:rsidRPr="001E0915">
              <w:rPr>
                <w:lang w:bidi="en-US"/>
              </w:rPr>
              <w:t>agencyRoleDescriptionRegistryText</w:t>
            </w:r>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r w:rsidR="000D1862" w:rsidRPr="00F57015">
              <w:rPr>
                <w:rFonts w:cs="Tahoma"/>
                <w:szCs w:val="24"/>
              </w:rPr>
              <w:t>AgencyRole</w:t>
            </w:r>
            <w:r w:rsidR="000D1862">
              <w:rPr>
                <w:rFonts w:cs="Tahoma"/>
                <w:szCs w:val="24"/>
              </w:rPr>
              <w:t xml:space="preserve">” </w:t>
            </w:r>
            <w:r w:rsidRPr="001E0915">
              <w:rPr>
                <w:lang w:bidi="en-US"/>
              </w:rPr>
              <w:t>registry and include:Dispatching, Dispatched, CallReceiving, and TransferredTo.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r w:rsidRPr="001E0915">
              <w:rPr>
                <w:lang w:bidi="en-US"/>
              </w:rPr>
              <w:t>agencyType</w:t>
            </w:r>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271F82EB" w:rsidR="004734B2" w:rsidRPr="001E0915" w:rsidRDefault="005440B2" w:rsidP="00D7637C">
            <w:pPr>
              <w:rPr>
                <w:lang w:bidi="en-US"/>
              </w:rPr>
            </w:pPr>
            <w:r>
              <w:rPr>
                <w:lang w:bidi="en-US"/>
              </w:rPr>
              <w:t>The agency types are taken from the IANA urn:emergency:service:responder registry and the subregistries defined for that registry. Values exclude the “urn:emergency:service:responder.” prefix. Example values: “police.federal.fbi”, “fire.forest”, “poison_control”</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r w:rsidRPr="001E0915">
              <w:rPr>
                <w:lang w:bidi="en-US"/>
              </w:rPr>
              <w:t>notesReference</w:t>
            </w:r>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r>
              <w:rPr>
                <w:lang w:bidi="en-US"/>
              </w:rPr>
              <w:lastRenderedPageBreak/>
              <w:t>i</w:t>
            </w:r>
            <w:r w:rsidR="00A65429">
              <w:rPr>
                <w:lang w:bidi="en-US"/>
              </w:rPr>
              <w:t>ncident</w:t>
            </w:r>
            <w:r w:rsidR="004734B2" w:rsidRPr="001E0915">
              <w:rPr>
                <w:lang w:bidi="en-US"/>
              </w:rPr>
              <w:t>OwningAgencyIndicator</w:t>
            </w:r>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 xml:space="preserve">TrackingIdentifier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Identif</w:t>
            </w:r>
            <w:r w:rsidR="001B5F33">
              <w:rPr>
                <w:lang w:bidi="en-US"/>
              </w:rPr>
              <w:t>cat</w:t>
            </w:r>
            <w:r w:rsidRPr="00A84752">
              <w:rPr>
                <w:lang w:bidi="en-US"/>
              </w:rPr>
              <w:t xml:space="preserve">ion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MergeDirectionCode</w:t>
            </w:r>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The role of the Incident</w:t>
            </w:r>
            <w:r w:rsidRPr="00A84752">
              <w:rPr>
                <w:lang w:bidi="en-US"/>
              </w:rPr>
              <w:t>TrackingIdentifier</w:t>
            </w:r>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B4283D">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Lgende"/>
      </w:pPr>
      <w:r>
        <w:t xml:space="preserve">Table </w:t>
      </w:r>
      <w:fldSimple w:instr=" STYLEREF 1 \s ">
        <w:r w:rsidR="00B4283D">
          <w:rPr>
            <w:noProof/>
          </w:rPr>
          <w:t>2</w:t>
        </w:r>
      </w:fldSimple>
      <w:r w:rsidR="00A32EDA">
        <w:noBreakHyphen/>
      </w:r>
      <w:fldSimple w:instr=" SEQ Table \* ARABIC \s 1 ">
        <w:r w:rsidR="00B4283D">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r w:rsidRPr="00836158">
              <w:rPr>
                <w:lang w:bidi="en-US"/>
              </w:rPr>
              <w:t>incidentTrackingIdentifier</w:t>
            </w:r>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r>
              <w:rPr>
                <w:lang w:bidi="en-US"/>
              </w:rPr>
              <w:t>t</w:t>
            </w:r>
            <w:r w:rsidRPr="001F68A7">
              <w:rPr>
                <w:lang w:bidi="en-US"/>
              </w:rPr>
              <w:t>ransactionReasonText</w:t>
            </w:r>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r w:rsidRPr="00EC15A3">
              <w:rPr>
                <w:lang w:bidi="en-US"/>
              </w:rPr>
              <w:t>involvedAgencyReference</w:t>
            </w:r>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r w:rsidRPr="00EC15A3">
              <w:rPr>
                <w:lang w:bidi="en-US"/>
              </w:rPr>
              <w:t>linkDirectionCode</w:t>
            </w:r>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 xml:space="preserve">“UnLink”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Lgende"/>
      </w:pPr>
      <w:r>
        <w:t xml:space="preserve">Table </w:t>
      </w:r>
      <w:fldSimple w:instr=" STYLEREF 1 \s ">
        <w:r w:rsidR="00B4283D">
          <w:rPr>
            <w:noProof/>
          </w:rPr>
          <w:t>2</w:t>
        </w:r>
      </w:fldSimple>
      <w:r w:rsidR="00A32EDA">
        <w:noBreakHyphen/>
      </w:r>
      <w:fldSimple w:instr=" SEQ Table \* ARABIC \s 1 ">
        <w:r w:rsidR="00B4283D">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TypeInternalCode</w:t>
            </w:r>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TypeInternalText</w:t>
            </w:r>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TypeCommonRegistryText</w:t>
            </w:r>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r w:rsidR="00354C2D">
              <w:rPr>
                <w:rFonts w:cs="Tahoma"/>
                <w:szCs w:val="24"/>
              </w:rPr>
              <w:t>Incident</w:t>
            </w:r>
            <w:r w:rsidR="00354C2D" w:rsidRPr="00067E85">
              <w:rPr>
                <w:rFonts w:cs="Tahoma"/>
                <w:szCs w:val="24"/>
              </w:rPr>
              <w:t>Type-Common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r>
              <w:rPr>
                <w:lang w:bidi="en-US"/>
              </w:rPr>
              <w:t>Incident</w:t>
            </w:r>
            <w:r w:rsidR="004734B2" w:rsidRPr="00FD3D38">
              <w:rPr>
                <w:lang w:bidi="en-US"/>
              </w:rPr>
              <w:t xml:space="preserve">TypeInternal) to the list of Common </w:t>
            </w:r>
            <w:r>
              <w:rPr>
                <w:lang w:bidi="en-US"/>
              </w:rPr>
              <w:t>Incident</w:t>
            </w:r>
            <w:r w:rsidR="004734B2" w:rsidRPr="00FD3D38">
              <w:rPr>
                <w:lang w:bidi="en-US"/>
              </w:rPr>
              <w:t xml:space="preserve"> Types (</w:t>
            </w:r>
            <w:r>
              <w:rPr>
                <w:lang w:bidi="en-US"/>
              </w:rPr>
              <w:t>Incident</w:t>
            </w:r>
            <w:r w:rsidR="004734B2" w:rsidRPr="00FD3D38">
              <w:rPr>
                <w:lang w:bidi="en-US"/>
              </w:rPr>
              <w:t xml:space="preserve">TypeCommon).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StatusInternalText</w:t>
            </w:r>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StatusCommonRegistry</w:t>
            </w:r>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r w:rsidR="004734B2" w:rsidRPr="00FD3D38">
              <w:rPr>
                <w:lang w:bidi="en-US"/>
              </w:rPr>
              <w:t>Registri</w:t>
            </w:r>
            <w:r w:rsidR="00347907">
              <w:rPr>
                <w:lang w:bidi="en-US"/>
              </w:rPr>
              <w:t>y</w:t>
            </w:r>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B4283D">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r>
              <w:rPr>
                <w:lang w:bidi="en-US"/>
              </w:rPr>
              <w:t>Incident</w:t>
            </w:r>
            <w:r w:rsidR="004734B2" w:rsidRPr="00FD3D38">
              <w:rPr>
                <w:lang w:bidi="en-US"/>
              </w:rPr>
              <w:t xml:space="preserve">StatusInternal) to the list of common </w:t>
            </w:r>
            <w:r>
              <w:rPr>
                <w:lang w:bidi="en-US"/>
              </w:rPr>
              <w:t>Incident</w:t>
            </w:r>
            <w:r w:rsidR="004734B2" w:rsidRPr="00FD3D38">
              <w:rPr>
                <w:lang w:bidi="en-US"/>
              </w:rPr>
              <w:t xml:space="preserve"> status (</w:t>
            </w:r>
            <w:r>
              <w:rPr>
                <w:lang w:bidi="en-US"/>
              </w:rPr>
              <w:t>Incident</w:t>
            </w:r>
            <w:r w:rsidR="004734B2" w:rsidRPr="00FD3D38">
              <w:rPr>
                <w:lang w:bidi="en-US"/>
              </w:rPr>
              <w:t xml:space="preserve">StatusCommon).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r w:rsidRPr="00FD3D38">
              <w:rPr>
                <w:lang w:bidi="en-US"/>
              </w:rPr>
              <w:lastRenderedPageBreak/>
              <w:t>internal</w:t>
            </w:r>
            <w:r w:rsidR="00A65429">
              <w:rPr>
                <w:lang w:bidi="en-US"/>
              </w:rPr>
              <w:t>Incident</w:t>
            </w:r>
            <w:r w:rsidRPr="00FD3D38">
              <w:rPr>
                <w:lang w:bidi="en-US"/>
              </w:rPr>
              <w:t>I</w:t>
            </w:r>
            <w:r w:rsidR="00E30C15">
              <w:rPr>
                <w:lang w:bidi="en-US"/>
              </w:rPr>
              <w:t>d</w:t>
            </w:r>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r w:rsidRPr="00FD3D38">
              <w:rPr>
                <w:lang w:bidi="en-US"/>
              </w:rPr>
              <w:t>agentReference</w:t>
            </w:r>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r w:rsidRPr="00FD3D38">
              <w:rPr>
                <w:lang w:bidi="en-US"/>
              </w:rPr>
              <w:t>locationReference</w:t>
            </w:r>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an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r w:rsidRPr="00FD3D38">
              <w:rPr>
                <w:lang w:bidi="en-US"/>
              </w:rPr>
              <w:t>personReference</w:t>
            </w:r>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Reference to an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r w:rsidRPr="00FD3D38">
              <w:rPr>
                <w:lang w:bidi="en-US"/>
              </w:rPr>
              <w:lastRenderedPageBreak/>
              <w:t>vehicleReference</w:t>
            </w:r>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an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r w:rsidRPr="00FD3D38">
              <w:rPr>
                <w:lang w:bidi="en-US"/>
              </w:rPr>
              <w:t>documentIdentification</w:t>
            </w:r>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r w:rsidRPr="00FD3D38">
              <w:rPr>
                <w:lang w:bidi="en-US"/>
              </w:rPr>
              <w:t>reportNumberType</w:t>
            </w:r>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CommonPriorityNumber</w:t>
            </w:r>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r w:rsidRPr="00FD3D38">
              <w:rPr>
                <w:lang w:bidi="en-US"/>
              </w:rPr>
              <w:t>beatOrDispatchGroupText</w:t>
            </w:r>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r w:rsidRPr="00FD3D38">
              <w:rPr>
                <w:lang w:bidi="en-US"/>
              </w:rPr>
              <w:t>notesReference</w:t>
            </w:r>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r w:rsidRPr="00922B83">
        <w:rPr>
          <w:lang w:bidi="en-US"/>
        </w:rPr>
        <w:t>agentReference</w:t>
      </w:r>
      <w:r>
        <w:t xml:space="preserve"> or personReference.</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ESInet that handles a call. Call Identifiers are globally unique and are only valid for a specific call. </w:t>
      </w:r>
    </w:p>
    <w:p w14:paraId="21C73171" w14:textId="6259B347" w:rsidR="0055050E" w:rsidRDefault="0055050E" w:rsidP="0055050E">
      <w:pPr>
        <w:pStyle w:val="Lgende"/>
      </w:pPr>
      <w:r>
        <w:t xml:space="preserve">Table </w:t>
      </w:r>
      <w:fldSimple w:instr=" STYLEREF 1 \s ">
        <w:r w:rsidR="00B4283D">
          <w:rPr>
            <w:noProof/>
          </w:rPr>
          <w:t>2</w:t>
        </w:r>
      </w:fldSimple>
      <w:r w:rsidR="00A32EDA">
        <w:noBreakHyphen/>
      </w:r>
      <w:fldSimple w:instr=" SEQ Table \* ARABIC \s 1 ">
        <w:r w:rsidR="00B4283D">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r w:rsidRPr="00922B83">
              <w:rPr>
                <w:bCs/>
                <w:lang w:bidi="en-US"/>
              </w:rPr>
              <w:t>relatedCallIdentifier</w:t>
            </w:r>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CallIdentifier of calls that are related to this call. Eg: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r>
              <w:t>q</w:t>
            </w:r>
            <w:r w:rsidRPr="00A66444">
              <w:t>ueueIdentifier</w:t>
            </w:r>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r w:rsidRPr="00A32285">
              <w:rPr>
                <w:lang w:bidi="en-US"/>
              </w:rPr>
              <w:t>standardPrimaryCallType</w:t>
            </w:r>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Values limited to those in the LogEvent CallTypes</w:t>
            </w:r>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r w:rsidRPr="00A32285">
              <w:rPr>
                <w:lang w:bidi="en-US"/>
              </w:rPr>
              <w:t>standardSecondaryCallType</w:t>
            </w:r>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Values limited to those in the LogEvent CallTypes</w:t>
            </w:r>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r w:rsidRPr="00A32285">
              <w:rPr>
                <w:lang w:bidi="en-US"/>
              </w:rPr>
              <w:lastRenderedPageBreak/>
              <w:t>localCallType</w:t>
            </w:r>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r w:rsidRPr="00922B83">
              <w:rPr>
                <w:lang w:bidi="en-US"/>
              </w:rPr>
              <w:t>additionalDataReference</w:t>
            </w:r>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Data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r>
              <w:rPr>
                <w:lang w:bidi="en-US"/>
              </w:rPr>
              <w:lastRenderedPageBreak/>
              <w:t>callStartTimestamp</w:t>
            </w:r>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r w:rsidRPr="00341345">
              <w:rPr>
                <w:lang w:bidi="en-US"/>
              </w:rPr>
              <w:t>answerDate</w:t>
            </w:r>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r w:rsidRPr="00922B83">
              <w:rPr>
                <w:lang w:bidi="en-US"/>
              </w:rPr>
              <w:t>call</w:t>
            </w:r>
            <w:r w:rsidR="0053477A">
              <w:rPr>
                <w:lang w:bidi="en-US"/>
              </w:rPr>
              <w:t>State</w:t>
            </w:r>
            <w:r w:rsidRPr="00922B83">
              <w:rPr>
                <w:lang w:bidi="en-US"/>
              </w:rPr>
              <w:t>RegistryText</w:t>
            </w:r>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r w:rsidR="00F83E7C" w:rsidRPr="00F83E7C">
              <w:t>callBegin</w:t>
            </w:r>
            <w:r w:rsidR="00F83E7C">
              <w:t xml:space="preserve">, </w:t>
            </w:r>
            <w:r w:rsidR="00F83E7C" w:rsidRPr="00F83E7C">
              <w:t>callAnswered</w:t>
            </w:r>
            <w:r w:rsidR="00F83E7C">
              <w:t xml:space="preserve">, </w:t>
            </w:r>
            <w:r w:rsidR="00F83E7C" w:rsidRPr="00F83E7C">
              <w:t>callEnd</w:t>
            </w:r>
            <w:r w:rsidR="00F83E7C">
              <w:t xml:space="preserve">, </w:t>
            </w:r>
            <w:r w:rsidR="00F83E7C" w:rsidRPr="00F83E7C">
              <w:t>partyAdd</w:t>
            </w:r>
            <w:r w:rsidR="00F83E7C">
              <w:t xml:space="preserve"> </w:t>
            </w:r>
            <w:r w:rsidRPr="001F68A7">
              <w:t>, etc.</w:t>
            </w:r>
            <w:r w:rsidR="00AE5EF3">
              <w:t xml:space="preserve"> </w:t>
            </w:r>
            <w:r w:rsidR="00AE5EF3" w:rsidRPr="00AE5EF3">
              <w:t>Values limited to those in the IANA CallStates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r w:rsidRPr="00922B83">
              <w:rPr>
                <w:lang w:bidi="en-US"/>
              </w:rPr>
              <w:lastRenderedPageBreak/>
              <w:t>agentReference</w:t>
            </w:r>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that </w:t>
            </w:r>
            <w:r w:rsidR="004C10DF">
              <w:rPr>
                <w:lang w:bidi="en-US"/>
              </w:rPr>
              <w:t xml:space="preserve"> is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r>
              <w:t>callBackReference</w:t>
            </w:r>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r w:rsidRPr="00922B83">
              <w:rPr>
                <w:lang w:bidi="en-US"/>
              </w:rPr>
              <w:t>verstat</w:t>
            </w:r>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Value of the verstat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r>
              <w:rPr>
                <w:lang w:bidi="en-US"/>
              </w:rPr>
              <w:t>sip</w:t>
            </w:r>
            <w:r w:rsidRPr="00922B83">
              <w:rPr>
                <w:lang w:bidi="en-US"/>
              </w:rPr>
              <w:t>Identity</w:t>
            </w:r>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r w:rsidRPr="00922B83">
              <w:rPr>
                <w:lang w:bidi="en-US"/>
              </w:rPr>
              <w:t>locationReference</w:t>
            </w:r>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r w:rsidRPr="00922B83">
              <w:rPr>
                <w:lang w:bidi="en-US"/>
              </w:rPr>
              <w:lastRenderedPageBreak/>
              <w:t>notesReference</w:t>
            </w:r>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r w:rsidRPr="00922B83">
              <w:rPr>
                <w:lang w:bidi="en-US"/>
              </w:rPr>
              <w:t>personReference</w:t>
            </w:r>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Lgende"/>
      </w:pPr>
      <w:r>
        <w:t xml:space="preserve">Table </w:t>
      </w:r>
      <w:fldSimple w:instr=" STYLEREF 1 \s ">
        <w:r w:rsidR="00B4283D">
          <w:rPr>
            <w:noProof/>
          </w:rPr>
          <w:t>2</w:t>
        </w:r>
      </w:fldSimple>
      <w:r>
        <w:noBreakHyphen/>
      </w:r>
      <w:fldSimple w:instr=" SEQ Table \* ARABIC \s 1 ">
        <w:r w:rsidR="00B4283D">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r>
              <w:rPr>
                <w:lang w:bidi="en-US"/>
              </w:rPr>
              <w:t>c</w:t>
            </w:r>
            <w:r w:rsidRPr="001F68A7">
              <w:rPr>
                <w:lang w:bidi="en-US"/>
              </w:rPr>
              <w:t>allBackInformationU</w:t>
            </w:r>
            <w:r>
              <w:rPr>
                <w:lang w:bidi="en-US"/>
              </w:rPr>
              <w:t>ri</w:t>
            </w:r>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URI(s) found in the P-Asserted-Identity header if provided else  the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r w:rsidRPr="00922B83">
              <w:rPr>
                <w:lang w:bidi="en-US"/>
              </w:rPr>
              <w:lastRenderedPageBreak/>
              <w:t>deviceContactHeader</w:t>
            </w:r>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r>
              <w:rPr>
                <w:lang w:bidi="en-US"/>
              </w:rPr>
              <w:t>u</w:t>
            </w:r>
            <w:r w:rsidRPr="001F68A7">
              <w:rPr>
                <w:lang w:bidi="en-US"/>
              </w:rPr>
              <w:t>pdatedC</w:t>
            </w:r>
            <w:r>
              <w:rPr>
                <w:lang w:bidi="en-US"/>
              </w:rPr>
              <w:t>bn</w:t>
            </w:r>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10</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IdentifierU</w:t>
            </w:r>
            <w:r w:rsidR="00D95A35">
              <w:rPr>
                <w:lang w:bidi="en-US"/>
              </w:rPr>
              <w:t>ri</w:t>
            </w:r>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CallerDescription</w:t>
            </w:r>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11</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r>
              <w:t>agencyReference</w:t>
            </w:r>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r w:rsidRPr="001C7428">
              <w:rPr>
                <w:lang w:bidi="en-US"/>
              </w:rPr>
              <w:t>agentReference</w:t>
            </w:r>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r w:rsidRPr="001C7428">
              <w:rPr>
                <w:lang w:bidi="en-US"/>
              </w:rPr>
              <w:t>emergencyResourceReference</w:t>
            </w:r>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as well as their status and location updates. This data component is not required when emergency responders update their</w:t>
            </w:r>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r w:rsidRPr="001C7428">
              <w:rPr>
                <w:lang w:bidi="en-US"/>
              </w:rPr>
              <w:t>notesReference</w:t>
            </w:r>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codes to it</w:t>
      </w:r>
      <w:r w:rsidR="0078018A">
        <w:t>.</w:t>
      </w:r>
    </w:p>
    <w:p w14:paraId="6685FF1A" w14:textId="77777777" w:rsidR="0078018A" w:rsidRPr="00521223" w:rsidRDefault="0078018A" w:rsidP="004734B2"/>
    <w:p w14:paraId="02F5A631" w14:textId="67596B2F" w:rsidR="00653CB1" w:rsidRDefault="00653CB1" w:rsidP="00653CB1">
      <w:pPr>
        <w:pStyle w:val="Lgende"/>
      </w:pPr>
      <w:r>
        <w:t xml:space="preserve">Table </w:t>
      </w:r>
      <w:fldSimple w:instr=" STYLEREF 1 \s ">
        <w:r w:rsidR="00B4283D">
          <w:rPr>
            <w:noProof/>
          </w:rPr>
          <w:t>2</w:t>
        </w:r>
      </w:fldSimple>
      <w:r w:rsidR="00A32EDA">
        <w:noBreakHyphen/>
      </w:r>
      <w:fldSimple w:instr=" SEQ Table \* ARABIC \s 1 ">
        <w:r w:rsidR="00B4283D">
          <w:rPr>
            <w:noProof/>
          </w:rPr>
          <w:t>12</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r w:rsidRPr="00F53007">
              <w:rPr>
                <w:bCs/>
                <w:lang w:bidi="en-US"/>
              </w:rPr>
              <w:t>dispositionCommonRegistryCode</w:t>
            </w:r>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B4283D">
                <w:t>3.4</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r w:rsidRPr="00F53007">
              <w:rPr>
                <w:bCs/>
                <w:lang w:bidi="en-US"/>
              </w:rPr>
              <w:lastRenderedPageBreak/>
              <w:t xml:space="preserve">dispositionPrimaryIndicator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r w:rsidRPr="00F53007">
              <w:rPr>
                <w:bCs/>
                <w:lang w:bidi="en-US"/>
              </w:rPr>
              <w:t>dispositionCategoryText</w:t>
            </w:r>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r w:rsidRPr="00F53007">
              <w:rPr>
                <w:bCs/>
                <w:lang w:bidi="en-US"/>
              </w:rPr>
              <w:t>dispositionDescriptionText</w:t>
            </w:r>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f Disposition Code Type is presentOptional</w:t>
            </w:r>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r w:rsidRPr="00F53007">
              <w:rPr>
                <w:bCs/>
                <w:lang w:bidi="en-US"/>
              </w:rPr>
              <w:t>notesReference</w:t>
            </w:r>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Titre2"/>
      </w:pPr>
      <w:bookmarkStart w:id="66" w:name="_Toc70692111"/>
      <w:r>
        <w:lastRenderedPageBreak/>
        <w:t>Notes Data Component</w:t>
      </w:r>
      <w:bookmarkEnd w:id="66"/>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5330C1EF" w:rsid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0435AB70" w:rsidR="00DF457D" w:rsidRDefault="00F12618" w:rsidP="00F12618">
      <w:pPr>
        <w:pStyle w:val="Corpsdetexte"/>
        <w:rPr>
          <w:rFonts w:cs="Tahoma"/>
          <w:szCs w:val="24"/>
        </w:rPr>
      </w:pPr>
      <w:r w:rsidRPr="00651BE5">
        <w:t xml:space="preserve">It is difficult to determine when a note should be considered history, and thus not sent in an EIDO. For that reason, if a Note is referenced by a data component sent in the EIDO, then the note </w:t>
      </w:r>
      <w:r>
        <w:t>SHALL be</w:t>
      </w:r>
      <w:r w:rsidRPr="00651BE5">
        <w:t xml:space="preserve"> included in the EIDO and remains part of what is considered current state. If a system permits notes to be deleted, then </w:t>
      </w:r>
      <w:r>
        <w:t>deleted notes SHALL</w:t>
      </w:r>
      <w:r w:rsidRPr="00651BE5">
        <w:t xml:space="preserve"> </w:t>
      </w:r>
      <w:r>
        <w:t xml:space="preserve">NOT </w:t>
      </w:r>
      <w:r w:rsidRPr="00651BE5">
        <w:t>be sent in subsequent EIDOs</w:t>
      </w:r>
      <w:r>
        <w:t>.</w:t>
      </w:r>
    </w:p>
    <w:p w14:paraId="1C2F2F6C" w14:textId="6E0E20AD" w:rsidR="000842D7" w:rsidRDefault="000842D7" w:rsidP="000842D7">
      <w:pPr>
        <w:pStyle w:val="Lgende"/>
      </w:pPr>
      <w:r>
        <w:t xml:space="preserve">Table </w:t>
      </w:r>
      <w:fldSimple w:instr=" STYLEREF 1 \s ">
        <w:r w:rsidR="00B4283D">
          <w:rPr>
            <w:noProof/>
          </w:rPr>
          <w:t>2</w:t>
        </w:r>
      </w:fldSimple>
      <w:r w:rsidR="00A32EDA">
        <w:noBreakHyphen/>
      </w:r>
      <w:fldSimple w:instr=" SEQ Table \* ARABIC \s 1 ">
        <w:r w:rsidR="00B4283D">
          <w:rPr>
            <w:noProof/>
          </w:rPr>
          <w:t>13</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r w:rsidRPr="00D04101">
              <w:rPr>
                <w:rFonts w:cs="Tahoma"/>
                <w:szCs w:val="24"/>
                <w:lang w:bidi="en-US"/>
              </w:rPr>
              <w:t>notesActionComments</w:t>
            </w:r>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r w:rsidRPr="00D04101">
              <w:rPr>
                <w:rFonts w:cs="Tahoma"/>
                <w:szCs w:val="24"/>
                <w:lang w:bidi="en-US"/>
              </w:rPr>
              <w:t>agentReference</w:t>
            </w:r>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personIncidentRoleRegistryText element set to "caller" and</w:t>
      </w:r>
      <w:r w:rsidR="002521BA">
        <w:t xml:space="preserve"> the</w:t>
      </w:r>
      <w:r w:rsidRPr="00C073BB">
        <w:t xml:space="preserve"> callBackReference</w:t>
      </w:r>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SubscriberInfo Additional Data block, the Additional Data Component reference for that block </w:t>
      </w:r>
      <w:r w:rsidR="0031129A">
        <w:t>a</w:t>
      </w:r>
      <w:r w:rsidR="0031129A" w:rsidRPr="00A97C1D">
        <w:t xml:space="preserve">nd its associated ProviderInfo block </w:t>
      </w:r>
      <w:r w:rsidR="0031129A">
        <w:t>SHOULD</w:t>
      </w:r>
      <w:r w:rsidR="0031129A" w:rsidRPr="00A97C1D">
        <w:t xml:space="preserve"> be specified in an additionalDataReference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14</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r w:rsidRPr="00620D15">
              <w:rPr>
                <w:lang w:bidi="en-US"/>
              </w:rPr>
              <w:t>person</w:t>
            </w:r>
            <w:r w:rsidR="00A65429">
              <w:rPr>
                <w:lang w:bidi="en-US"/>
              </w:rPr>
              <w:t>Incident</w:t>
            </w:r>
            <w:r w:rsidRPr="00620D15">
              <w:rPr>
                <w:lang w:bidi="en-US"/>
              </w:rPr>
              <w:t>RoleRegistryText</w:t>
            </w:r>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B4283D">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r>
              <w:rPr>
                <w:lang w:bidi="en-US"/>
              </w:rPr>
              <w:t>callIdentifier</w:t>
            </w:r>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134F52D7"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r w:rsidRPr="00620D15">
              <w:rPr>
                <w:lang w:bidi="en-US"/>
              </w:rPr>
              <w:t>locationReference</w:t>
            </w:r>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Reference to an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r w:rsidRPr="00620D15">
              <w:rPr>
                <w:lang w:bidi="en-US"/>
              </w:rPr>
              <w:t>notesReference</w:t>
            </w:r>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r w:rsidRPr="00620D15">
              <w:rPr>
                <w:lang w:bidi="en-US"/>
              </w:rPr>
              <w:t>ncPerson</w:t>
            </w:r>
            <w:r w:rsidR="00212330">
              <w:rPr>
                <w:lang w:bidi="en-US"/>
              </w:rPr>
              <w:t>Component</w:t>
            </w:r>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r w:rsidRPr="00620D15">
              <w:rPr>
                <w:lang w:bidi="en-US"/>
              </w:rPr>
              <w:t>additionalData</w:t>
            </w:r>
            <w:r w:rsidR="00451864">
              <w:rPr>
                <w:lang w:bidi="en-US"/>
              </w:rPr>
              <w:t>Reference</w:t>
            </w:r>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r>
              <w:t>callBackReference</w:t>
            </w:r>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Lgende"/>
      </w:pPr>
      <w:r>
        <w:t xml:space="preserve">Table </w:t>
      </w:r>
      <w:fldSimple w:instr=" STYLEREF 1 \s ">
        <w:r w:rsidR="00B4283D">
          <w:rPr>
            <w:noProof/>
          </w:rPr>
          <w:t>2</w:t>
        </w:r>
      </w:fldSimple>
      <w:r w:rsidR="00A32EDA">
        <w:noBreakHyphen/>
      </w:r>
      <w:fldSimple w:instr=" SEQ Table \* ARABIC \s 1 ">
        <w:r w:rsidR="00B4283D">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r w:rsidRPr="00E7480A">
              <w:rPr>
                <w:lang w:bidi="en-US"/>
              </w:rPr>
              <w:t>vehicleRelationshipType</w:t>
            </w:r>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-VehicleRelationshipType</w:t>
            </w:r>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B4283D">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r>
              <w:lastRenderedPageBreak/>
              <w:t>v</w:t>
            </w:r>
            <w:r w:rsidRPr="001F68A7">
              <w:t>ehicleRelationshipTimeStamp</w:t>
            </w:r>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ime” datatype described in RFC 3339, Section 5.6</w:t>
            </w:r>
            <w:r w:rsidR="003B009D">
              <w:rPr>
                <w:rFonts w:cs="Tahoma"/>
                <w:sz w:val="23"/>
                <w:szCs w:val="23"/>
              </w:rPr>
              <w:t xml:space="preserve"> </w:t>
            </w:r>
            <w:r w:rsidRPr="00E7480A">
              <w:rPr>
                <w:lang w:bidi="en-US"/>
              </w:rPr>
              <w:t xml:space="preserve"> as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r w:rsidRPr="00E7480A">
              <w:rPr>
                <w:lang w:bidi="en-US"/>
              </w:rPr>
              <w:t>additionalDataReference</w:t>
            </w:r>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Data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r w:rsidRPr="00E7480A">
              <w:rPr>
                <w:lang w:bidi="en-US"/>
              </w:rPr>
              <w:t>locationReference</w:t>
            </w:r>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r w:rsidRPr="00E7480A">
              <w:rPr>
                <w:lang w:bidi="en-US"/>
              </w:rPr>
              <w:t>notesReference</w:t>
            </w:r>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r>
              <w:t>nc</w:t>
            </w:r>
            <w:r w:rsidRPr="001F68A7">
              <w:t>VehicleComponent</w:t>
            </w:r>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NIEM Core VehicleType.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1" w:name="_Ref58269938"/>
      <w:bookmarkStart w:id="72" w:name="_Toc70692114"/>
      <w:r>
        <w:lastRenderedPageBreak/>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w:t>
      </w:r>
      <w:r>
        <w:lastRenderedPageBreak/>
        <w:t xml:space="preserve">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t>Cross Street</w:t>
      </w:r>
      <w:r>
        <w:t xml:space="preserve">, </w:t>
      </w:r>
      <w:r w:rsidR="000E2021">
        <w:t xml:space="preserve">a civic </w:t>
      </w:r>
      <w:r>
        <w:t>address MUST be provided</w:t>
      </w:r>
      <w:r w:rsidR="000E2021">
        <w:t xml:space="preserve"> in </w:t>
      </w:r>
      <w:r w:rsidR="000E2021" w:rsidRPr="0079134B">
        <w:rPr>
          <w:lang w:bidi="en-US"/>
        </w:rPr>
        <w:t>locationByValue</w:t>
      </w:r>
      <w:r w:rsidR="000E2021">
        <w:rPr>
          <w:lang w:bidi="en-US"/>
        </w:rPr>
        <w:t xml:space="preserve"> or </w:t>
      </w:r>
      <w:r w:rsidR="000E2021" w:rsidRPr="0079134B">
        <w:rPr>
          <w:lang w:bidi="en-US"/>
        </w:rPr>
        <w:t>locationByReferenceU</w:t>
      </w:r>
      <w:r w:rsidR="000E2021">
        <w:rPr>
          <w:lang w:bidi="en-US"/>
        </w:rPr>
        <w:t>rl</w:t>
      </w:r>
      <w:r>
        <w:t>.</w:t>
      </w:r>
      <w:r w:rsidR="000E2021">
        <w:t xml:space="preserve"> In this case, address number must be provided unless two cross streets are provided or the road ends past the cross street (e.g., cul de sac).</w:t>
      </w:r>
    </w:p>
    <w:p w14:paraId="0C7B6BE0" w14:textId="240E9BB9" w:rsidR="00894590" w:rsidRDefault="00127DC8" w:rsidP="00252AEC">
      <w:r>
        <w:t>Cross streets and Intersection are represented as separate PIDF object and not multiple location in a single PIDF.</w:t>
      </w:r>
      <w:r w:rsidR="00D03DC8">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Lgende"/>
      </w:pPr>
      <w:r>
        <w:t xml:space="preserve">Table </w:t>
      </w:r>
      <w:fldSimple w:instr=" STYLEREF 1 \s ">
        <w:r w:rsidR="00B4283D">
          <w:rPr>
            <w:noProof/>
          </w:rPr>
          <w:t>2</w:t>
        </w:r>
      </w:fldSimple>
      <w:r w:rsidR="00A32EDA">
        <w:noBreakHyphen/>
      </w:r>
      <w:fldSimple w:instr=" SEQ Table \* ARABIC \s 1 ">
        <w:r w:rsidR="00B4283D">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r w:rsidRPr="0079134B">
              <w:rPr>
                <w:lang w:bidi="en-US"/>
              </w:rPr>
              <w:t>locationTypeDescriptionRegistry</w:t>
            </w:r>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Corpsdetexte"/>
              <w:spacing w:before="0" w:after="0"/>
              <w:ind w:right="195"/>
              <w:rPr>
                <w:lang w:bidi="en-US"/>
              </w:rPr>
            </w:pPr>
            <w:r w:rsidRPr="0079134B">
              <w:rPr>
                <w:lang w:bidi="en-US"/>
              </w:rPr>
              <w:t>Location type (</w:t>
            </w:r>
            <w:r w:rsidR="00A83083" w:rsidRPr="001F68A7">
              <w:t>Caller, Initial, Current</w:t>
            </w:r>
            <w:r w:rsidR="00A65429">
              <w:t>Incident</w:t>
            </w:r>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B4283D">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r w:rsidRPr="0079134B">
              <w:rPr>
                <w:lang w:bidi="en-US"/>
              </w:rPr>
              <w:lastRenderedPageBreak/>
              <w:t>locationByValue</w:t>
            </w:r>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is not populated. Otherwise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r w:rsidRPr="0079134B">
              <w:rPr>
                <w:lang w:bidi="en-US"/>
              </w:rPr>
              <w:t>locationByReferenceU</w:t>
            </w:r>
            <w:r w:rsidR="003B009D">
              <w:rPr>
                <w:lang w:bidi="en-US"/>
              </w:rPr>
              <w:t>rl</w:t>
            </w:r>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By Value </w:t>
            </w:r>
            <w:r w:rsidR="002640F9" w:rsidRPr="002640F9">
              <w:rPr>
                <w:lang w:bidi="en-US"/>
              </w:rPr>
              <w:t xml:space="preserve">is not populated. Otherwise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By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r w:rsidRPr="0079134B">
              <w:rPr>
                <w:lang w:bidi="en-US"/>
              </w:rPr>
              <w:t>locationDescriptionText</w:t>
            </w:r>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lastRenderedPageBreak/>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r w:rsidRPr="0079134B">
              <w:rPr>
                <w:lang w:bidi="en-US"/>
              </w:rPr>
              <w:lastRenderedPageBreak/>
              <w:t>crossStreetByValue</w:t>
            </w:r>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r w:rsidRPr="0079134B">
              <w:rPr>
                <w:lang w:bidi="en-US"/>
              </w:rPr>
              <w:t>crossStreetByReferenceU</w:t>
            </w:r>
            <w:r w:rsidR="003B009D">
              <w:rPr>
                <w:lang w:bidi="en-US"/>
              </w:rPr>
              <w:t>rl</w:t>
            </w:r>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r w:rsidRPr="0079134B">
              <w:rPr>
                <w:lang w:bidi="en-US"/>
              </w:rPr>
              <w:t>intersectingStreetByValue</w:t>
            </w:r>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r w:rsidRPr="0079134B">
              <w:rPr>
                <w:lang w:bidi="en-US"/>
              </w:rPr>
              <w:t>intersectingStreetByReferenceU</w:t>
            </w:r>
            <w:r w:rsidR="003B009D">
              <w:rPr>
                <w:lang w:bidi="en-US"/>
              </w:rPr>
              <w:t>rl</w:t>
            </w:r>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r w:rsidRPr="0079134B">
              <w:rPr>
                <w:lang w:bidi="en-US"/>
              </w:rPr>
              <w:t>cellTowerSectorI</w:t>
            </w:r>
            <w:r w:rsidR="003B009D">
              <w:rPr>
                <w:lang w:bidi="en-US"/>
              </w:rPr>
              <w:t>d</w:t>
            </w:r>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r w:rsidRPr="0079134B">
              <w:rPr>
                <w:lang w:bidi="en-US"/>
              </w:rPr>
              <w:t>additionalDataReference</w:t>
            </w:r>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Reference to Additional Data Data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r w:rsidRPr="0079134B">
              <w:rPr>
                <w:lang w:bidi="en-US"/>
              </w:rPr>
              <w:t>notesReference</w:t>
            </w:r>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 xml:space="preserve">Reference to a Notes Data Component. Contains optional </w:t>
            </w:r>
            <w:r w:rsidRPr="0079134B">
              <w:rPr>
                <w:lang w:bidi="en-US"/>
              </w:rPr>
              <w:lastRenderedPageBreak/>
              <w:t>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3" w:name="_Toc54356158"/>
      <w:bookmarkStart w:id="74" w:name="_Toc70692115"/>
      <w:r>
        <w:t>Additional Data Data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Lgende"/>
      </w:pPr>
      <w:r>
        <w:t xml:space="preserve">Table </w:t>
      </w:r>
      <w:fldSimple w:instr=" STYLEREF 1 \s ">
        <w:r w:rsidR="00B4283D">
          <w:rPr>
            <w:noProof/>
          </w:rPr>
          <w:t>2</w:t>
        </w:r>
      </w:fldSimple>
      <w:r w:rsidR="00A32EDA">
        <w:noBreakHyphen/>
      </w:r>
      <w:fldSimple w:instr=" SEQ Table \* ARABIC \s 1 ">
        <w:r w:rsidR="00B4283D">
          <w:rPr>
            <w:noProof/>
          </w:rPr>
          <w:t>17</w:t>
        </w:r>
      </w:fldSimple>
      <w:r w:rsidRPr="00B63BE1">
        <w:rPr>
          <w:lang w:bidi="en-US"/>
        </w:rPr>
        <w:t xml:space="preserve"> </w:t>
      </w:r>
      <w:r w:rsidRPr="00AD31E6">
        <w:rPr>
          <w:lang w:bidi="en-US"/>
        </w:rPr>
        <w:t>Additional Data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r w:rsidRPr="00AD31E6">
              <w:rPr>
                <w:lang w:bidi="en-US"/>
              </w:rPr>
              <w:t>additionalData</w:t>
            </w:r>
            <w:r w:rsidR="00A13745">
              <w:rPr>
                <w:lang w:bidi="en-US"/>
              </w:rPr>
              <w:t>ByReference</w:t>
            </w:r>
            <w:r w:rsidRPr="00AD31E6">
              <w:rPr>
                <w:lang w:bidi="en-US"/>
              </w:rPr>
              <w:t>U</w:t>
            </w:r>
            <w:r w:rsidR="002474AF">
              <w:rPr>
                <w:lang w:bidi="en-US"/>
              </w:rPr>
              <w:t>rl</w:t>
            </w:r>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a</w:t>
            </w:r>
            <w:r w:rsidR="004D36D6" w:rsidRPr="001F68A7">
              <w:t>dditionalDataDetail</w:t>
            </w:r>
            <w:r w:rsidR="004D36D6">
              <w:t xml:space="preserve"> is not populated. Otherwise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r w:rsidRPr="00AD31E6">
              <w:rPr>
                <w:lang w:bidi="en-US"/>
              </w:rPr>
              <w:lastRenderedPageBreak/>
              <w:t>additionalData</w:t>
            </w:r>
            <w:r w:rsidR="00A13745" w:rsidRPr="0079134B">
              <w:rPr>
                <w:lang w:bidi="en-US"/>
              </w:rPr>
              <w:t>ByValue</w:t>
            </w:r>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MUST only be populated if additionalDataURL is not populated. Otherwise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r>
              <w:rPr>
                <w:lang w:bidi="en-US"/>
              </w:rPr>
              <w:t>urlP</w:t>
            </w:r>
            <w:r w:rsidR="00D3604C">
              <w:rPr>
                <w:lang w:bidi="en-US"/>
              </w:rPr>
              <w:t>urpose</w:t>
            </w:r>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have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Purpose that accompanied the URL. For example, the purpose parameter sent with the  URL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r w:rsidRPr="00AD31E6">
              <w:rPr>
                <w:lang w:bidi="en-US"/>
              </w:rPr>
              <w:t>notesReference</w:t>
            </w:r>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75" w:name="_Hlk76728687"/>
      <w:bookmarkStart w:id="76" w:name="_Ref58269971"/>
      <w:bookmarkStart w:id="77" w:name="_Ref58270002"/>
      <w:bookmarkStart w:id="78" w:name="_Ref58270104"/>
      <w:bookmarkStart w:id="79" w:name="_Ref58270658"/>
      <w:bookmarkStart w:id="80" w:name="_Toc70692116"/>
      <w:r>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 xml:space="preserve">Emergency Resource </w:t>
      </w:r>
      <w:r w:rsidR="003D4973">
        <w:lastRenderedPageBreak/>
        <w:t>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example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r w:rsidR="005B3073">
        <w:t>resource</w:t>
      </w:r>
      <w:r w:rsidR="009B0CB8" w:rsidRPr="001F68A7">
        <w:t>@</w:t>
      </w:r>
      <w:r w:rsidR="009B0CB8">
        <w:t>AgencyId eg:</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Lgende"/>
      </w:pPr>
      <w:r>
        <w:t xml:space="preserve">Table </w:t>
      </w:r>
      <w:fldSimple w:instr=" STYLEREF 1 \s ">
        <w:r w:rsidR="00B4283D">
          <w:rPr>
            <w:noProof/>
          </w:rPr>
          <w:t>2</w:t>
        </w:r>
      </w:fldSimple>
      <w:r w:rsidR="00A32EDA">
        <w:noBreakHyphen/>
      </w:r>
      <w:fldSimple w:instr=" SEQ Table \* ARABIC \s 1 ">
        <w:r w:rsidR="00B4283D">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r w:rsidRPr="00646AB7">
              <w:rPr>
                <w:lang w:bidi="en-US"/>
              </w:rPr>
              <w:t>emergencyResourceTypeCommonRegistryText</w:t>
            </w:r>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r w:rsidR="00DF2030" w:rsidRPr="00DF2030">
              <w:rPr>
                <w:lang w:bidi="en-US"/>
              </w:rPr>
              <w:t>FireTruckLadder</w:t>
            </w:r>
            <w:r w:rsidRPr="00646AB7">
              <w:rPr>
                <w:lang w:bidi="en-US"/>
              </w:rPr>
              <w:t xml:space="preserve">, </w:t>
            </w:r>
            <w:r w:rsidR="00DF2030" w:rsidRPr="00DF2030">
              <w:rPr>
                <w:lang w:bidi="en-US"/>
              </w:rPr>
              <w:t>PatrolUnit</w:t>
            </w:r>
            <w:r w:rsidRPr="00646AB7">
              <w:rPr>
                <w:lang w:bidi="en-US"/>
              </w:rPr>
              <w:t>, etc.). Restricted to values in EIDO-EmergencyResourceType-Common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r w:rsidRPr="00646AB7">
              <w:rPr>
                <w:lang w:bidi="en-US"/>
              </w:rPr>
              <w:t>emergencyResourceTypeInternalText</w:t>
            </w:r>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r w:rsidRPr="00646AB7">
              <w:rPr>
                <w:lang w:bidi="en-US"/>
              </w:rPr>
              <w:t>resourceAttributeRegistryText</w:t>
            </w:r>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ResourceAttribute </w:t>
            </w:r>
            <w:r w:rsidRPr="00646AB7">
              <w:rPr>
                <w:lang w:bidi="en-US"/>
              </w:rPr>
              <w:lastRenderedPageBreak/>
              <w:t>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r>
              <w:rPr>
                <w:lang w:bidi="en-US"/>
              </w:rPr>
              <w:lastRenderedPageBreak/>
              <w:t>emergencyResourceName</w:t>
            </w:r>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r w:rsidRPr="00646AB7">
              <w:rPr>
                <w:lang w:bidi="en-US"/>
              </w:rPr>
              <w:t>primaryUnitStatusRegistryText</w:t>
            </w:r>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contained </w:t>
            </w:r>
            <w:r w:rsidR="00EB6CBA">
              <w:rPr>
                <w:lang w:bidi="en-US"/>
              </w:rPr>
              <w:t xml:space="preserve">the </w:t>
            </w:r>
            <w:r w:rsidR="00EB6CBA">
              <w:t>“EIDO-PrimaryUnitStatus-Common”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B4283D">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 xml:space="preserve">Agencies should map their Unit Status-Internal to the most appropriate combination of </w:t>
            </w:r>
            <w:r w:rsidRPr="00646AB7">
              <w:rPr>
                <w:lang w:bidi="en-US"/>
              </w:rPr>
              <w:lastRenderedPageBreak/>
              <w:t>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r w:rsidRPr="00646AB7">
              <w:rPr>
                <w:lang w:bidi="en-US"/>
              </w:rPr>
              <w:lastRenderedPageBreak/>
              <w:t>secondaryUnitStatusRegistryText</w:t>
            </w:r>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t xml:space="preserve">Available options for Secondary Unit Status-Common are contained </w:t>
            </w:r>
            <w:r w:rsidR="00CA5219">
              <w:rPr>
                <w:lang w:bidi="en-US"/>
              </w:rPr>
              <w:t xml:space="preserve">the </w:t>
            </w:r>
            <w:r w:rsidR="00CA5219">
              <w:t>“EIDO- SecondaryUnitStatus-Common”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B4283D">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 xml:space="preserve">Agencies should map their Unit Status- Internal to the most </w:t>
            </w:r>
            <w:r w:rsidRPr="00646AB7">
              <w:rPr>
                <w:lang w:bidi="en-US"/>
              </w:rPr>
              <w:lastRenderedPageBreak/>
              <w:t>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r w:rsidRPr="00646AB7">
              <w:rPr>
                <w:lang w:bidi="en-US"/>
              </w:rPr>
              <w:lastRenderedPageBreak/>
              <w:t>notesReference</w:t>
            </w:r>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r w:rsidRPr="00646AB7">
              <w:rPr>
                <w:lang w:bidi="en-US"/>
              </w:rPr>
              <w:t>unitStatusInternal</w:t>
            </w:r>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r w:rsidRPr="00646AB7">
              <w:rPr>
                <w:lang w:bidi="en-US"/>
              </w:rPr>
              <w:t>agentReference</w:t>
            </w:r>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w:t>
            </w:r>
            <w:r w:rsidRPr="00646AB7">
              <w:rPr>
                <w:lang w:bidi="en-US"/>
              </w:rPr>
              <w:lastRenderedPageBreak/>
              <w:t xml:space="preserve">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r w:rsidRPr="00646AB7">
              <w:rPr>
                <w:lang w:bidi="en-US"/>
              </w:rPr>
              <w:lastRenderedPageBreak/>
              <w:t>unitLocationReference</w:t>
            </w:r>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Reference to an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r w:rsidRPr="00646AB7">
              <w:rPr>
                <w:lang w:bidi="en-US"/>
              </w:rPr>
              <w:t>unitDestinationReference</w:t>
            </w:r>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Reference to an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w:t>
            </w:r>
            <w:r w:rsidRPr="00646AB7">
              <w:rPr>
                <w:lang w:bidi="en-US"/>
              </w:rPr>
              <w:lastRenderedPageBreak/>
              <w:t>to reach it's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r w:rsidRPr="00646AB7">
              <w:rPr>
                <w:lang w:bidi="en-US"/>
              </w:rPr>
              <w:lastRenderedPageBreak/>
              <w:t>personReference</w:t>
            </w:r>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r w:rsidRPr="00646AB7">
              <w:rPr>
                <w:lang w:bidi="en-US"/>
              </w:rPr>
              <w:t>vehicleReference</w:t>
            </w:r>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w:t>
      </w:r>
      <w:r>
        <w:lastRenderedPageBreak/>
        <w:t xml:space="preserve">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Lgende"/>
      </w:pPr>
      <w:r>
        <w:t xml:space="preserve">Table </w:t>
      </w:r>
      <w:fldSimple w:instr=" STYLEREF 1 \s ">
        <w:r w:rsidR="00B4283D">
          <w:rPr>
            <w:noProof/>
          </w:rPr>
          <w:t>2</w:t>
        </w:r>
      </w:fldSimple>
      <w:r w:rsidR="00A32EDA">
        <w:noBreakHyphen/>
      </w:r>
      <w:fldSimple w:instr=" SEQ Table \* ARABIC \s 1 ">
        <w:r w:rsidR="00B4283D">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r>
              <w:rPr>
                <w:lang w:bidi="en-US"/>
              </w:rPr>
              <w:t>csaa</w:t>
            </w:r>
            <w:r w:rsidR="00EF70B1" w:rsidRPr="00EF70B1">
              <w:rPr>
                <w:lang w:bidi="en-US"/>
              </w:rPr>
              <w:t>AlarmInformation</w:t>
            </w:r>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alarmURL is not populated . Otherwise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r w:rsidRPr="00EF70B1">
              <w:rPr>
                <w:lang w:bidi="en-US"/>
              </w:rPr>
              <w:t>alarmU</w:t>
            </w:r>
            <w:r w:rsidR="009D272D">
              <w:rPr>
                <w:lang w:bidi="en-US"/>
              </w:rPr>
              <w:t>rl</w:t>
            </w:r>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CSAAAlarmInformation is not populated. Otherwise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r w:rsidRPr="00EF70B1">
              <w:rPr>
                <w:lang w:bidi="en-US"/>
              </w:rPr>
              <w:t>agentReference</w:t>
            </w:r>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 xml:space="preserve">Reference to an Agent Data Component. Identifies the agent and agency that processed the Alarm/Sensor information described in this data component. Defaults to the Agent Information included in </w:t>
            </w:r>
            <w:r w:rsidRPr="00EF70B1">
              <w:rPr>
                <w:lang w:bidi="en-US"/>
              </w:rPr>
              <w:lastRenderedPageBreak/>
              <w:t>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r w:rsidRPr="00EF70B1">
              <w:rPr>
                <w:lang w:bidi="en-US"/>
              </w:rPr>
              <w:lastRenderedPageBreak/>
              <w:t>notesReference</w:t>
            </w:r>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r w:rsidRPr="00F57015">
        <w:rPr>
          <w:rFonts w:cs="Tahoma"/>
          <w:szCs w:val="24"/>
        </w:rPr>
        <w:t>AgencyRole</w:t>
      </w:r>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Lgende"/>
      </w:pPr>
      <w:r>
        <w:t xml:space="preserve">Table </w:t>
      </w:r>
      <w:fldSimple w:instr=" STYLEREF 1 \s ">
        <w:r w:rsidR="00B4283D">
          <w:rPr>
            <w:noProof/>
          </w:rPr>
          <w:t>3</w:t>
        </w:r>
      </w:fldSimple>
      <w:r w:rsidR="00A32EDA">
        <w:noBreakHyphen/>
      </w:r>
      <w:fldSimple w:instr=" SEQ Table \* ARABIC \s 1 ">
        <w:r w:rsidR="00B4283D">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Assisting</w:t>
            </w:r>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assisting on, or being consulted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CallReceiving</w:t>
            </w:r>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that received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Dispatched</w:t>
            </w:r>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had emergency resources dispatched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lastRenderedPageBreak/>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dispatched emergency resources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Informational</w:t>
            </w:r>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receiving information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 but is not otherwise participating.</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TransferredTo</w:t>
            </w:r>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to which the emergency call is being transferred.</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Titre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r w:rsidR="00A65429">
        <w:rPr>
          <w:rFonts w:cs="Tahoma"/>
          <w:szCs w:val="24"/>
        </w:rPr>
        <w:t>Incident</w:t>
      </w:r>
      <w:r w:rsidRPr="00067E85">
        <w:rPr>
          <w:rFonts w:cs="Tahoma"/>
          <w:szCs w:val="24"/>
        </w:rPr>
        <w:t>Type-Common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Lgende"/>
      </w:pPr>
      <w:r>
        <w:t xml:space="preserve">Table </w:t>
      </w:r>
      <w:fldSimple w:instr=" STYLEREF 1 \s ">
        <w:r w:rsidR="00B4283D">
          <w:rPr>
            <w:noProof/>
          </w:rPr>
          <w:t>3</w:t>
        </w:r>
      </w:fldSimple>
      <w:r w:rsidR="00A32EDA">
        <w:noBreakHyphen/>
      </w:r>
      <w:fldSimple w:instr=" SEQ Table \* ARABIC \s 1 ">
        <w:r w:rsidR="00B4283D">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lastRenderedPageBreak/>
              <w:t>ALMR</w:t>
            </w:r>
          </w:p>
        </w:tc>
        <w:tc>
          <w:tcPr>
            <w:tcW w:w="4576" w:type="dxa"/>
            <w:hideMark/>
          </w:tcPr>
          <w:p w14:paraId="6F16106C" w14:textId="3D83FD71" w:rsidR="00A37A8B" w:rsidRPr="00A74740" w:rsidRDefault="00A37A8B" w:rsidP="00A37A8B">
            <w:pPr>
              <w:spacing w:before="0" w:after="0"/>
              <w:rPr>
                <w:rFonts w:cs="Tahoma"/>
                <w:lang w:val="fr-CA"/>
              </w:rPr>
            </w:pPr>
            <w:r w:rsidRPr="00A74740">
              <w:rPr>
                <w:rFonts w:cs="Tahoma"/>
              </w:rPr>
              <w:t>R</w:t>
            </w:r>
            <w:r w:rsidR="00B43FE6" w:rsidRPr="00A74740">
              <w:rPr>
                <w:rFonts w:cs="Tahoma"/>
              </w:rPr>
              <w:t>esdential</w:t>
            </w:r>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lastRenderedPageBreak/>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Or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lastRenderedPageBreak/>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By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Felonious Assault - Suspect In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lastRenderedPageBreak/>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On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For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In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f Railway Fire, Locomotive, Rail Car, Passenger Car, Etc</w:t>
            </w:r>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As Rv,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lastRenderedPageBreak/>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As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As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lastRenderedPageBreak/>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With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r w:rsidR="00436FB2" w:rsidRPr="00A74740">
              <w:rPr>
                <w:rFonts w:cs="Tahoma"/>
              </w:rPr>
              <w:t>r</w:t>
            </w:r>
            <w:r w:rsidRPr="00A74740">
              <w:rPr>
                <w:rFonts w:cs="Tahoma"/>
              </w:rPr>
              <w:t xml:space="preserve">s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Unk</w:t>
            </w:r>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Approved, Field Infusion Of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ncludes Planes, Trains, Subway, Etc.</w:t>
            </w:r>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Unsecure-Bldg</w:t>
            </w:r>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lastRenderedPageBreak/>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Difficulty Breathing, Shortness Of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lastRenderedPageBreak/>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Person Slumped In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Stalking With Suspect On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(Cva)</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r w:rsidR="00A65429" w:rsidRPr="00A74740">
              <w:rPr>
                <w:rFonts w:cs="Tahoma"/>
              </w:rPr>
              <w:t>Incident</w:t>
            </w:r>
            <w:r w:rsidRPr="00A74740">
              <w:rPr>
                <w:rFonts w:cs="Tahoma"/>
              </w:rPr>
              <w:t>,Circumstances,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For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Injury</w:t>
            </w:r>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Abandoned Veh</w:t>
            </w:r>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lastRenderedPageBreak/>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r w:rsidRPr="00A74740">
              <w:rPr>
                <w:rFonts w:cs="Tahoma"/>
              </w:rPr>
              <w:t>Man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r w:rsidR="00A65429">
        <w:t>Incident</w:t>
      </w:r>
      <w:r>
        <w:t>Status-Common” registry</w:t>
      </w:r>
      <w:r w:rsidR="00783452">
        <w:t>.</w:t>
      </w:r>
    </w:p>
    <w:p w14:paraId="6C551ECC" w14:textId="2F987990" w:rsidR="0035451C" w:rsidRDefault="0035451C" w:rsidP="0035451C">
      <w:pPr>
        <w:pStyle w:val="Lgende"/>
      </w:pPr>
      <w:r>
        <w:t xml:space="preserve">Table </w:t>
      </w:r>
      <w:fldSimple w:instr=" STYLEREF 1 \s ">
        <w:r w:rsidR="00B4283D">
          <w:rPr>
            <w:noProof/>
          </w:rPr>
          <w:t>3</w:t>
        </w:r>
      </w:fldSimple>
      <w:r w:rsidR="00A32EDA">
        <w:noBreakHyphen/>
      </w:r>
      <w:fldSimple w:instr=" SEQ Table \* ARABIC \s 1 ">
        <w:r w:rsidR="00B4283D">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is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r w:rsidRPr="00011FB5">
              <w:rPr>
                <w:szCs w:val="20"/>
                <w:lang w:val="fr-CA"/>
              </w:rPr>
              <w:t>Cancelled</w:t>
            </w:r>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cancelled.</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r w:rsidRPr="00011FB5">
              <w:rPr>
                <w:szCs w:val="20"/>
                <w:lang w:val="fr-CA"/>
              </w:rPr>
              <w:lastRenderedPageBreak/>
              <w:t>Closed</w:t>
            </w:r>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closed.</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r w:rsidRPr="00011FB5">
              <w:rPr>
                <w:szCs w:val="20"/>
                <w:lang w:val="fr-CA"/>
              </w:rPr>
              <w:t>FireUnderControl</w:t>
            </w:r>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Emergency responder has declared that a fire is under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r w:rsidRPr="00011FB5">
              <w:rPr>
                <w:szCs w:val="20"/>
                <w:lang w:val="fr-CA"/>
              </w:rPr>
              <w:t>NewLocation</w:t>
            </w:r>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Pr>
                <w:szCs w:val="20"/>
                <w:lang w:val="fr-CA"/>
              </w:rPr>
              <w:t>’</w:t>
            </w:r>
            <w:r w:rsidRPr="00011FB5">
              <w:rPr>
                <w:szCs w:val="20"/>
                <w:lang w:val="fr-CA"/>
              </w:rPr>
              <w:t>s location has changed.</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r w:rsidRPr="00011FB5">
              <w:rPr>
                <w:szCs w:val="20"/>
                <w:lang w:val="fr-CA"/>
              </w:rPr>
              <w:t>ReOpened</w:t>
            </w:r>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re-opened.</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r w:rsidRPr="00011FB5">
              <w:rPr>
                <w:szCs w:val="20"/>
                <w:lang w:val="fr-CA"/>
              </w:rPr>
              <w:t>ResourcesAssigned</w:t>
            </w:r>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had at least one emergency resource assigned to it.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r w:rsidRPr="00011FB5">
              <w:rPr>
                <w:szCs w:val="20"/>
                <w:lang w:val="fr-CA"/>
              </w:rPr>
              <w:t>ResourcesEnroute</w:t>
            </w:r>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resource is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r w:rsidRPr="00011FB5">
              <w:rPr>
                <w:szCs w:val="20"/>
                <w:lang w:val="fr-CA"/>
              </w:rPr>
              <w:t>ResourcesOnscene</w:t>
            </w:r>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resource has arrived at the location (on scene)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r w:rsidRPr="00011FB5">
              <w:rPr>
                <w:szCs w:val="20"/>
                <w:lang w:val="fr-CA"/>
              </w:rPr>
              <w:t>StructureCleared</w:t>
            </w:r>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Emergency responder has declared that the structure has been cleared.</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104" w:name="_Call_Origination"/>
      <w:bookmarkStart w:id="105" w:name="_Call_States"/>
      <w:bookmarkStart w:id="106" w:name="_Ref58261442"/>
      <w:bookmarkStart w:id="107" w:name="_Ref58264705"/>
      <w:bookmarkStart w:id="108" w:name="_Toc70692122"/>
      <w:bookmarkEnd w:id="104"/>
      <w:bookmarkEnd w:id="105"/>
      <w:r>
        <w:t>Report Number Type</w:t>
      </w:r>
      <w:bookmarkEnd w:id="106"/>
      <w:bookmarkEnd w:id="107"/>
      <w:bookmarkEnd w:id="108"/>
    </w:p>
    <w:p w14:paraId="2E989CE4" w14:textId="4700A2DA"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r>
        <w:rPr>
          <w:rFonts w:cs="Tahoma"/>
          <w:szCs w:val="24"/>
        </w:rPr>
        <w:t xml:space="preserve">ReportNumberType” </w:t>
      </w:r>
      <w:r w:rsidRPr="00932B4F">
        <w:rPr>
          <w:rFonts w:cs="Tahoma"/>
          <w:szCs w:val="24"/>
        </w:rPr>
        <w:t>registry</w:t>
      </w:r>
      <w:r>
        <w:rPr>
          <w:rFonts w:cs="Tahoma"/>
          <w:szCs w:val="24"/>
        </w:rPr>
        <w:t>.</w:t>
      </w:r>
    </w:p>
    <w:p w14:paraId="58029C73" w14:textId="126F0209" w:rsidR="00685827" w:rsidRDefault="00685827" w:rsidP="00685827">
      <w:pPr>
        <w:pStyle w:val="Lgende"/>
      </w:pPr>
      <w:bookmarkStart w:id="109" w:name="_Hlk70426664"/>
      <w:r>
        <w:t xml:space="preserve">Table </w:t>
      </w:r>
      <w:fldSimple w:instr=" STYLEREF 1 \s ">
        <w:r w:rsidR="00B4283D">
          <w:rPr>
            <w:noProof/>
          </w:rPr>
          <w:t>3</w:t>
        </w:r>
      </w:fldSimple>
      <w:r w:rsidR="00A32EDA">
        <w:noBreakHyphen/>
      </w:r>
      <w:fldSimple w:instr=" SEQ Table \* ARABIC \s 1 ">
        <w:r w:rsidR="00B4283D">
          <w:rPr>
            <w:noProof/>
          </w:rPr>
          <w:t>4</w:t>
        </w:r>
      </w:fldSimple>
      <w:r w:rsidR="00C4649E">
        <w:t xml:space="preserve"> </w:t>
      </w:r>
      <w:bookmarkEnd w:id="109"/>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0" w:name="_Toc70692123"/>
      <w:bookmarkStart w:id="111" w:name="_Hlk69478031"/>
      <w:bookmarkStart w:id="112" w:name="_Ref58264873"/>
      <w:r>
        <w:lastRenderedPageBreak/>
        <w:t>Common Disposition Codes</w:t>
      </w:r>
      <w:bookmarkEnd w:id="110"/>
    </w:p>
    <w:bookmarkEnd w:id="111"/>
    <w:p w14:paraId="5DD8612E" w14:textId="54115B7B"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-CommonDispositionCode</w:t>
      </w:r>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Lgende"/>
      </w:pPr>
      <w:r>
        <w:t xml:space="preserve">Table </w:t>
      </w:r>
      <w:fldSimple w:instr=" STYLEREF 1 \s ">
        <w:r w:rsidR="00B4283D">
          <w:rPr>
            <w:noProof/>
          </w:rPr>
          <w:t>3</w:t>
        </w:r>
      </w:fldSimple>
      <w:r>
        <w:noBreakHyphen/>
      </w:r>
      <w:fldSimple w:instr=" SEQ Table \* ARABIC \s 1 ">
        <w:r w:rsidR="00B4283D">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Citation Issued (Verbal Or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Assignment Completed/Settled By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Property (Seized Or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Gone On Arrival (GOA)/Unable To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Referred to partner agency/Animal Control/Medics/Fire, etc</w:t>
            </w:r>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lastRenderedPageBreak/>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Assignment Completed/Settled By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lastRenderedPageBreak/>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lastRenderedPageBreak/>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lastRenderedPageBreak/>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lastRenderedPageBreak/>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-PersonRole</w:t>
      </w:r>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Lgende"/>
      </w:pPr>
      <w:r>
        <w:t xml:space="preserve">Table </w:t>
      </w:r>
      <w:fldSimple w:instr=" STYLEREF 1 \s ">
        <w:r w:rsidR="00B4283D">
          <w:rPr>
            <w:noProof/>
          </w:rPr>
          <w:t>3</w:t>
        </w:r>
      </w:fldSimple>
      <w:r w:rsidR="00A32EDA">
        <w:noBreakHyphen/>
      </w:r>
      <w:fldSimple w:instr=" SEQ Table \* ARABIC \s 1 ">
        <w:r w:rsidR="00B4283D">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r w:rsidRPr="008F1607">
              <w:rPr>
                <w:rFonts w:cs="Tahoma"/>
                <w:lang w:val="fr-CA"/>
              </w:rPr>
              <w:t>InvolvedPerson</w:t>
            </w:r>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Used when no other relationship is known.</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Person described in the Person Information data component</w:t>
            </w:r>
            <w:r>
              <w:rPr>
                <w:rFonts w:cs="Tahoma"/>
                <w:lang w:val="fr-CA"/>
              </w:rPr>
              <w:t xml:space="preserve"> is a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r w:rsidRPr="00FD42A6">
              <w:rPr>
                <w:rFonts w:cs="Tahoma"/>
                <w:lang w:val="fr-CA"/>
              </w:rPr>
              <w:t>PatientAcquaintance</w:t>
            </w:r>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patient involved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r w:rsidRPr="00FD42A6">
              <w:rPr>
                <w:rFonts w:cs="Tahoma"/>
                <w:lang w:val="fr-CA"/>
              </w:rPr>
              <w:t>PatientRelative</w:t>
            </w:r>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patient involved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r w:rsidRPr="00FD42A6">
              <w:rPr>
                <w:rFonts w:cs="Tahoma"/>
                <w:lang w:val="fr-CA"/>
              </w:rPr>
              <w:t>PersonOfInterest</w:t>
            </w:r>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person of interest.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r w:rsidRPr="00FD42A6">
              <w:rPr>
                <w:rFonts w:cs="Tahoma"/>
                <w:lang w:val="fr-CA"/>
              </w:rPr>
              <w:t>ReportingParty</w:t>
            </w:r>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reporting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r w:rsidRPr="00FD42A6">
              <w:rPr>
                <w:rFonts w:cs="Tahoma"/>
                <w:lang w:val="fr-CA"/>
              </w:rPr>
              <w:lastRenderedPageBreak/>
              <w:t>Victim</w:t>
            </w:r>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victim.</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r w:rsidRPr="00FD42A6">
              <w:rPr>
                <w:rFonts w:cs="Tahoma"/>
                <w:lang w:val="fr-CA"/>
              </w:rPr>
              <w:t>VictimAcquaintance</w:t>
            </w:r>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victim involved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r w:rsidRPr="00584B01">
              <w:rPr>
                <w:rFonts w:cs="Tahoma"/>
                <w:lang w:val="fr-CA"/>
              </w:rPr>
              <w:t>VictimRelative</w:t>
            </w:r>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victim involved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r w:rsidRPr="00982E60">
              <w:rPr>
                <w:rFonts w:cs="Tahoma"/>
                <w:lang w:val="fr-CA"/>
              </w:rPr>
              <w:t>Witness</w:t>
            </w:r>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described in the Person Information data component is involved in the </w:t>
            </w:r>
            <w:r w:rsidR="00A65429">
              <w:rPr>
                <w:rFonts w:cs="Tahoma"/>
                <w:lang w:val="fr-CA"/>
              </w:rPr>
              <w:t>Incident</w:t>
            </w:r>
            <w:r w:rsidRPr="00982E60">
              <w:rPr>
                <w:rFonts w:cs="Tahoma"/>
                <w:lang w:val="fr-CA"/>
              </w:rPr>
              <w:t xml:space="preserve"> as a witness.</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-VehicleRelationshipType</w:t>
      </w:r>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Lgende"/>
      </w:pPr>
      <w:r>
        <w:t xml:space="preserve">Table </w:t>
      </w:r>
      <w:fldSimple w:instr=" STYLEREF 1 \s ">
        <w:r w:rsidR="00B4283D">
          <w:rPr>
            <w:noProof/>
          </w:rPr>
          <w:t>3</w:t>
        </w:r>
      </w:fldSimple>
      <w:r w:rsidR="00A32EDA">
        <w:noBreakHyphen/>
      </w:r>
      <w:fldSimple w:instr=" SEQ Table \* ARABIC \s 1 ">
        <w:r w:rsidR="00B4283D">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r w:rsidRPr="0053336D">
              <w:rPr>
                <w:szCs w:val="20"/>
                <w:lang w:val="fr-CA"/>
              </w:rPr>
              <w:t>AccidentVehicle</w:t>
            </w:r>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an accident vehicle.</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r w:rsidRPr="0053336D">
              <w:rPr>
                <w:szCs w:val="20"/>
                <w:lang w:val="fr-CA"/>
              </w:rPr>
              <w:t>InvolvedVehicle</w:t>
            </w:r>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Used when no other relationship is known.</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r w:rsidRPr="0053336D">
              <w:rPr>
                <w:szCs w:val="20"/>
                <w:lang w:val="fr-CA"/>
              </w:rPr>
              <w:t>SuspectVehicle</w:t>
            </w:r>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suspect's vehicle.</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r w:rsidRPr="0053336D">
              <w:rPr>
                <w:szCs w:val="20"/>
                <w:lang w:val="fr-CA"/>
              </w:rPr>
              <w:t>VictimVehicle</w:t>
            </w:r>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victim's vehicle.</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r w:rsidRPr="0053336D">
              <w:rPr>
                <w:szCs w:val="20"/>
                <w:lang w:val="fr-CA"/>
              </w:rPr>
              <w:lastRenderedPageBreak/>
              <w:t>WitnessVehicle</w:t>
            </w:r>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witness's vehicle.</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r>
              <w:rPr>
                <w:lang w:val="fr-CA"/>
              </w:rPr>
              <w:t>ResponseVehicle</w:t>
            </w:r>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The vehicle described in the Vehicle Information data component</w:t>
            </w:r>
            <w:r>
              <w:rPr>
                <w:szCs w:val="20"/>
                <w:lang w:val="fr-CA"/>
              </w:rPr>
              <w:t xml:space="preserve"> may be involved in the Incident response.</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-LocationType</w:t>
      </w:r>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Lgende"/>
      </w:pPr>
      <w:r>
        <w:t xml:space="preserve">Table </w:t>
      </w:r>
      <w:fldSimple w:instr=" STYLEREF 1 \s ">
        <w:r w:rsidR="00B4283D">
          <w:rPr>
            <w:noProof/>
          </w:rPr>
          <w:t>3</w:t>
        </w:r>
      </w:fldSimple>
      <w:r w:rsidR="00A32EDA">
        <w:noBreakHyphen/>
      </w:r>
      <w:fldSimple w:instr=" SEQ Table \* ARABIC \s 1 ">
        <w:r w:rsidR="00B4283D">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r w:rsidRPr="00EA559E">
              <w:rPr>
                <w:szCs w:val="20"/>
              </w:rPr>
              <w:t>RoutingLocation</w:t>
            </w:r>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caller's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r w:rsidRPr="00EA559E">
              <w:rPr>
                <w:szCs w:val="20"/>
                <w:lang w:val="fr-CA"/>
              </w:rPr>
              <w:t>Current</w:t>
            </w:r>
            <w:r w:rsidR="00A65429">
              <w:rPr>
                <w:szCs w:val="20"/>
                <w:lang w:val="fr-CA"/>
              </w:rPr>
              <w:t>Incident</w:t>
            </w:r>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current</w:t>
            </w:r>
            <w:r w:rsidR="006310D7">
              <w:rPr>
                <w:szCs w:val="20"/>
                <w:lang w:val="fr-CA"/>
              </w:rPr>
              <w:t xml:space="preserve"> reported</w:t>
            </w:r>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r w:rsidR="008F6178" w:rsidRPr="008F6178">
              <w:rPr>
                <w:szCs w:val="20"/>
                <w:lang w:val="fr-CA"/>
              </w:rPr>
              <w:t>When Incident Location is mentioned, it refers to a Location where Location Type has this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r w:rsidRPr="00A63D4E">
              <w:rPr>
                <w:szCs w:val="20"/>
                <w:lang w:val="fr-CA"/>
              </w:rPr>
              <w:t>Initial</w:t>
            </w:r>
            <w:r w:rsidR="006310D7">
              <w:rPr>
                <w:szCs w:val="20"/>
                <w:lang w:val="fr-CA"/>
              </w:rPr>
              <w:t>Incident</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initial </w:t>
            </w:r>
            <w:r w:rsidR="00A65429">
              <w:rPr>
                <w:szCs w:val="20"/>
                <w:lang w:val="fr-CA"/>
              </w:rPr>
              <w:t>Incident</w:t>
            </w:r>
            <w:r w:rsidRPr="00EA559E">
              <w:rPr>
                <w:szCs w:val="20"/>
                <w:lang w:val="fr-CA"/>
              </w:rPr>
              <w:t>'s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w:t>
            </w:r>
            <w:r w:rsidR="00A65429">
              <w:rPr>
                <w:szCs w:val="20"/>
                <w:lang w:val="fr-CA"/>
              </w:rPr>
              <w:t>Incident</w:t>
            </w:r>
            <w:r w:rsidRPr="00EA559E">
              <w:rPr>
                <w:szCs w:val="20"/>
                <w:lang w:val="fr-CA"/>
              </w:rPr>
              <w:t>'s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r w:rsidRPr="00A63D4E">
              <w:rPr>
                <w:szCs w:val="20"/>
                <w:lang w:val="fr-CA"/>
              </w:rPr>
              <w:t>Other</w:t>
            </w:r>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Location is unspecified.</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r w:rsidRPr="00502B3F">
              <w:rPr>
                <w:lang w:val="fr-CA"/>
              </w:rPr>
              <w:t>Staging</w:t>
            </w:r>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contains a staging location for emergency responders assigned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r w:rsidRPr="00502B3F">
              <w:rPr>
                <w:lang w:val="fr-CA"/>
              </w:rPr>
              <w:t>TowerLocation</w:t>
            </w:r>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 cell tower that processed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r w:rsidRPr="00502B3F">
              <w:rPr>
                <w:lang w:val="fr-CA"/>
              </w:rPr>
              <w:lastRenderedPageBreak/>
              <w:t>UnitLocation</w:t>
            </w:r>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an emergency responder.</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“EIDO-PrimaryUnitStatus-Common” registry</w:t>
      </w:r>
      <w:r w:rsidR="008B2AD0">
        <w:t>.</w:t>
      </w:r>
    </w:p>
    <w:p w14:paraId="0CBDF13D" w14:textId="75B1EAA4" w:rsidR="009475E9" w:rsidRDefault="009475E9" w:rsidP="009475E9">
      <w:pPr>
        <w:pStyle w:val="Lgende"/>
      </w:pPr>
      <w:r>
        <w:t xml:space="preserve">Table </w:t>
      </w:r>
      <w:fldSimple w:instr=" STYLEREF 1 \s ">
        <w:r w:rsidR="00B4283D">
          <w:rPr>
            <w:noProof/>
          </w:rPr>
          <w:t>3</w:t>
        </w:r>
      </w:fldSimple>
      <w:r w:rsidR="00A32EDA">
        <w:noBreakHyphen/>
      </w:r>
      <w:fldSimple w:instr=" SEQ Table \* ARABIC \s 1 ">
        <w:r w:rsidR="00B4283D">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r w:rsidRPr="00AE1EC5">
              <w:rPr>
                <w:szCs w:val="20"/>
                <w:lang w:val="fr-CA"/>
              </w:rPr>
              <w:t>Available</w:t>
            </w:r>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available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r w:rsidRPr="00AE1EC5">
              <w:rPr>
                <w:szCs w:val="20"/>
                <w:lang w:val="fr-CA"/>
              </w:rPr>
              <w:t>ConditionallyAvailable</w:t>
            </w:r>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assigned to an activity, but is available for dispatch or reassignment.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r w:rsidRPr="00AE1EC5">
              <w:rPr>
                <w:szCs w:val="20"/>
                <w:lang w:val="fr-CA"/>
              </w:rPr>
              <w:t>NotAvailable</w:t>
            </w:r>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not available for Dispatch and cannot be assigned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“EIDO-SecondaryUnitStatus-Common” registry.</w:t>
      </w:r>
    </w:p>
    <w:p w14:paraId="34074610" w14:textId="0EA4E658" w:rsidR="0082093D" w:rsidRDefault="0082093D" w:rsidP="0082093D">
      <w:pPr>
        <w:pStyle w:val="Lgende"/>
      </w:pPr>
      <w:r>
        <w:t xml:space="preserve">Table </w:t>
      </w:r>
      <w:fldSimple w:instr=" STYLEREF 1 \s ">
        <w:r w:rsidR="00B4283D">
          <w:rPr>
            <w:noProof/>
          </w:rPr>
          <w:t>3</w:t>
        </w:r>
      </w:fldSimple>
      <w:r w:rsidR="00A32EDA">
        <w:noBreakHyphen/>
      </w:r>
      <w:fldSimple w:instr=" SEQ Table \* ARABIC \s 1 ">
        <w:r w:rsidR="00B4283D">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AcknowledgedTransmission</w:t>
            </w:r>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acknowledged receipt of a dispatch/assignment.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AlternateLocation</w:t>
            </w:r>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alternate location when used as a standalone secondary status or is en route to, transporting to, arrived at, etc. when used in combination with another secondary unit status-common.</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Arrived</w:t>
            </w:r>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arrived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some other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Assigned</w:t>
            </w:r>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assigned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some other event.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AssignmentCancelled</w:t>
            </w:r>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unit's assignment to an activity has been cancelled.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BacktoAssignedArea</w:t>
            </w:r>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back to patrolling or covering its assigned area, beat, or district. This is an observation useful for tracking unit history.</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backing up another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CheckedIn</w:t>
            </w:r>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checked in with its dispatcher.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Cleared</w:t>
            </w:r>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cleared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COP_or_POP</w:t>
            </w:r>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involved in Community Oriented Policing or Problem Oriented Policing activities.</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assigned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CoveringAlternateArea</w:t>
            </w:r>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patrolling, has moved up, or is covering an alternate area, beat, station, or district when used as a standalone secondary status or is en route to, arrived at, etc. when used in </w:t>
            </w:r>
            <w:r w:rsidRPr="009475E9">
              <w:rPr>
                <w:rFonts w:cs="Tahoma"/>
                <w:color w:val="000000" w:themeColor="text1"/>
                <w:kern w:val="0"/>
                <w:lang w:val="fr-CA" w:eastAsia="fr-CA"/>
              </w:rPr>
              <w:lastRenderedPageBreak/>
              <w:t>combination with another secondary unit status-common.</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Delayed</w:t>
            </w:r>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delayed from arriving at the </w:t>
            </w:r>
            <w:r w:rsidR="00A65429">
              <w:rPr>
                <w:rFonts w:cs="Tahoma"/>
                <w:color w:val="000000" w:themeColor="text1"/>
                <w:kern w:val="0"/>
                <w:lang w:val="fr-CA" w:eastAsia="fr-CA"/>
              </w:rPr>
              <w:t>Incident</w:t>
            </w:r>
            <w:r w:rsidRPr="009475E9">
              <w:rPr>
                <w:rFonts w:cs="Tahoma"/>
                <w:color w:val="000000" w:themeColor="text1"/>
                <w:kern w:val="0"/>
                <w:lang w:val="fr-CA" w:eastAsia="fr-CA"/>
              </w:rPr>
              <w:t>'s location or some other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Departed</w:t>
            </w:r>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departed a location, where another, simultaneously assigned, secondary unit status-common describes the destination (e.g., Departed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Dispatched</w:t>
            </w:r>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dispatched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some other event.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EnRoute</w:t>
            </w:r>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EquipmentIssues</w:t>
            </w:r>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experiencing equipment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Event</w:t>
            </w:r>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event (parade, concert, etc.) when used as a standalone secondary status-common or is en route to, arrived at, etc. when used in combination with another secondary unit status-common.</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the hospital when used as a standalone secondary unit status-common or is en route to, transporting to, arrived at, etc. when used in combination with another secondary unit status-common.</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InService</w:t>
            </w:r>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assigned to investigate an active or closed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other than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that is used with en route, arrived,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Meal</w:t>
            </w:r>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lunch, dinner, breakfast or some other meal.</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involved in a meeting when used as a standalone secondary unit </w:t>
            </w:r>
            <w:r w:rsidRPr="009475E9">
              <w:rPr>
                <w:rFonts w:cs="Tahoma"/>
                <w:color w:val="000000" w:themeColor="text1"/>
                <w:kern w:val="0"/>
                <w:lang w:val="fr-CA" w:eastAsia="fr-CA"/>
              </w:rPr>
              <w:lastRenderedPageBreak/>
              <w:t>status-common or is en route to, arrived at, etc. when used in combination with another secondary unit status-common.</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OffDuty</w:t>
            </w:r>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off duty.</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OnDuty</w:t>
            </w:r>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duty.</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OnScene</w:t>
            </w:r>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located at the scene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OutofService</w:t>
            </w:r>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PatientContact</w:t>
            </w:r>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responders made contact with a patient involved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 post when used as a standalone secondary unit status-common or is en route to, arrived at, etc. when used in combination with another secondary unit status-common.</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ResponderInitiatedEvent</w:t>
            </w:r>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self initiated event that is not a traffic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RollCall</w:t>
            </w:r>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Roll Call when used as a standalone secondary unit status-common or is en route to, arrived at, etc. when used in combination with another secondary unit status-common.</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Roster</w:t>
            </w:r>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automatically been activated, but is not yet available and has not checked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ShiftPending</w:t>
            </w:r>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w:t>
            </w:r>
            <w:r w:rsidR="008149F7">
              <w:rPr>
                <w:rFonts w:cs="Tahoma"/>
                <w:color w:val="000000" w:themeColor="text1"/>
                <w:kern w:val="0"/>
                <w:lang w:val="fr-CA" w:eastAsia="fr-CA"/>
              </w:rPr>
              <w:t>’</w:t>
            </w:r>
            <w:r w:rsidRPr="009475E9">
              <w:rPr>
                <w:rFonts w:cs="Tahoma"/>
                <w:color w:val="000000" w:themeColor="text1"/>
                <w:kern w:val="0"/>
                <w:lang w:val="fr-CA" w:eastAsia="fr-CA"/>
              </w:rPr>
              <w:t>s end of shift is pending.</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Staging</w:t>
            </w:r>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w:t>
            </w:r>
            <w:r w:rsidR="00A65429">
              <w:rPr>
                <w:rFonts w:cs="Tahoma"/>
                <w:color w:val="000000" w:themeColor="text1"/>
                <w:kern w:val="0"/>
                <w:lang w:val="fr-CA" w:eastAsia="fr-CA"/>
              </w:rPr>
              <w:t>Incident</w:t>
            </w:r>
            <w:r w:rsidRPr="009475E9">
              <w:rPr>
                <w:rFonts w:cs="Tahoma"/>
                <w:color w:val="000000" w:themeColor="text1"/>
                <w:kern w:val="0"/>
                <w:lang w:val="fr-CA" w:eastAsia="fr-CA"/>
              </w:rPr>
              <w:t>'s staging location when used as a standalone secondary unit status-common or is en route to, arrived at, etc. when used in combination with another secondary unit status-common.</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its headquarters, station, or substation when used as a standalone secondary unit status-common </w:t>
            </w:r>
            <w:r w:rsidRPr="009475E9">
              <w:rPr>
                <w:rFonts w:cs="Tahoma"/>
                <w:color w:val="000000" w:themeColor="text1"/>
                <w:kern w:val="0"/>
                <w:lang w:val="fr-CA" w:eastAsia="fr-CA"/>
              </w:rPr>
              <w:lastRenderedPageBreak/>
              <w:t>or is en route to, transporting to, arrived at, etc. when used in combination with another secondary unit status-common.</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TrafficStop</w:t>
            </w:r>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scene at a self initiated traffic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and responders are participating in a training activity.</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Transporting</w:t>
            </w:r>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transporting or escorting a person or equipment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Unmanned</w:t>
            </w:r>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not adequately staffed.</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-EmergencyResourceType-Common</w:t>
      </w:r>
      <w:r>
        <w:rPr>
          <w:rFonts w:cs="Tahoma"/>
          <w:szCs w:val="24"/>
        </w:rPr>
        <w:t xml:space="preserve">” </w:t>
      </w:r>
      <w:r w:rsidRPr="00932B4F">
        <w:rPr>
          <w:rFonts w:cs="Tahoma"/>
          <w:szCs w:val="24"/>
        </w:rPr>
        <w:t>registry</w:t>
      </w:r>
    </w:p>
    <w:p w14:paraId="3CA85CE9" w14:textId="544DE450" w:rsidR="00223B93" w:rsidRDefault="00223B93" w:rsidP="00223B93">
      <w:pPr>
        <w:pStyle w:val="Lgende"/>
      </w:pPr>
      <w:r>
        <w:t xml:space="preserve">Table </w:t>
      </w:r>
      <w:fldSimple w:instr=" STYLEREF 1 \s ">
        <w:r w:rsidR="00B4283D">
          <w:rPr>
            <w:noProof/>
          </w:rPr>
          <w:t>3</w:t>
        </w:r>
      </w:fldSimple>
      <w:r w:rsidR="00A32EDA">
        <w:noBreakHyphen/>
      </w:r>
      <w:fldSimple w:instr=" SEQ Table \* ARABIC \s 1 ">
        <w:r w:rsidR="00B4283D">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r w:rsidRPr="00237A4A">
              <w:rPr>
                <w:szCs w:val="20"/>
                <w:lang w:val="fr-CA"/>
              </w:rPr>
              <w:t>AirAmbulanceFixedWing</w:t>
            </w:r>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(Fixed-Wing)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r w:rsidRPr="00237A4A">
              <w:rPr>
                <w:szCs w:val="20"/>
                <w:lang w:val="fr-CA"/>
              </w:rPr>
              <w:t>AirAmbulanceRotaryWing</w:t>
            </w:r>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r w:rsidRPr="00237A4A">
              <w:rPr>
                <w:szCs w:val="20"/>
                <w:lang w:val="fr-CA"/>
              </w:rPr>
              <w:t>AirSearchTeam</w:t>
            </w:r>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Air Search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r w:rsidRPr="00237A4A">
              <w:rPr>
                <w:szCs w:val="20"/>
                <w:lang w:val="fr-CA"/>
              </w:rPr>
              <w:t>AirborneCommunicationRelayTeamFixed</w:t>
            </w:r>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r w:rsidRPr="00237A4A">
              <w:rPr>
                <w:szCs w:val="20"/>
                <w:lang w:val="fr-CA"/>
              </w:rPr>
              <w:t>Airborne Communications Relay Team (Fixed-Wing)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r w:rsidRPr="00237A4A">
              <w:rPr>
                <w:szCs w:val="20"/>
                <w:lang w:val="fr-CA"/>
              </w:rPr>
              <w:t>FixedWingAircraft</w:t>
            </w:r>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Aircraft, Fixed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r w:rsidRPr="00237A4A">
              <w:rPr>
                <w:szCs w:val="20"/>
                <w:lang w:val="fr-CA"/>
              </w:rPr>
              <w:t>RotaryWingAircraft</w:t>
            </w:r>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r w:rsidRPr="00237A4A">
              <w:rPr>
                <w:szCs w:val="20"/>
                <w:lang w:val="fr-CA"/>
              </w:rPr>
              <w:t>AirborneTransportTeamFixedWing</w:t>
            </w:r>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r w:rsidRPr="00237A4A">
              <w:rPr>
                <w:szCs w:val="20"/>
                <w:lang w:val="fr-CA"/>
              </w:rPr>
              <w:t>Airborne Transport Team (Fixed-Wing)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r w:rsidRPr="00237A4A">
              <w:rPr>
                <w:szCs w:val="20"/>
                <w:lang w:val="fr-CA"/>
              </w:rPr>
              <w:t>AirCompressor</w:t>
            </w:r>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Air Compressor and Air Refilling</w:t>
            </w:r>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r w:rsidRPr="00237A4A">
              <w:rPr>
                <w:szCs w:val="20"/>
                <w:lang w:val="fr-CA"/>
              </w:rPr>
              <w:t>AirConditioner-Heater</w:t>
            </w:r>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Air Conditioner/Heater</w:t>
            </w:r>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All Terrain Vehicle</w:t>
            </w:r>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r w:rsidRPr="00237A4A">
              <w:rPr>
                <w:szCs w:val="20"/>
                <w:lang w:val="fr-CA"/>
              </w:rPr>
              <w:t>GroundALSAmbulance</w:t>
            </w:r>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LargeAnimalRescueTeam</w:t>
            </w:r>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LargeAnimalShelteringTeam</w:t>
            </w:r>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Sheltering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r w:rsidRPr="00237A4A">
              <w:rPr>
                <w:szCs w:val="20"/>
                <w:lang w:val="fr-CA"/>
              </w:rPr>
              <w:t>LargeAnimalTransportTeam</w:t>
            </w:r>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r w:rsidRPr="00237A4A">
              <w:rPr>
                <w:szCs w:val="20"/>
                <w:lang w:val="fr-CA"/>
              </w:rPr>
              <w:t>SmallAnimalRescueTeam</w:t>
            </w:r>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r w:rsidRPr="00237A4A">
              <w:rPr>
                <w:szCs w:val="20"/>
                <w:lang w:val="fr-CA"/>
              </w:rPr>
              <w:t>SmallAnimalShelteringTeam</w:t>
            </w:r>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Sheltering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r w:rsidRPr="00237A4A">
              <w:rPr>
                <w:szCs w:val="20"/>
                <w:lang w:val="fr-CA"/>
              </w:rPr>
              <w:t>SmallAnimalTransportTeam</w:t>
            </w:r>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r w:rsidRPr="00237A4A">
              <w:rPr>
                <w:szCs w:val="20"/>
                <w:lang w:val="fr-CA"/>
              </w:rPr>
              <w:t>AssaultHomicideUnit</w:t>
            </w:r>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r w:rsidRPr="00237A4A">
              <w:rPr>
                <w:szCs w:val="20"/>
                <w:lang w:val="fr-CA"/>
              </w:rPr>
              <w:t>Assault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r w:rsidRPr="00237A4A">
              <w:rPr>
                <w:szCs w:val="20"/>
                <w:lang w:val="fr-CA"/>
              </w:rPr>
              <w:t>GroundBLSAmbulance</w:t>
            </w:r>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r w:rsidRPr="00237A4A">
              <w:rPr>
                <w:szCs w:val="20"/>
                <w:lang w:val="fr-CA"/>
              </w:rPr>
              <w:t>BikeTeam</w:t>
            </w:r>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r w:rsidRPr="00237A4A">
              <w:rPr>
                <w:szCs w:val="20"/>
                <w:lang w:val="fr-CA"/>
              </w:rPr>
              <w:t>BombSquad</w:t>
            </w:r>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r w:rsidRPr="00237A4A">
              <w:rPr>
                <w:szCs w:val="20"/>
                <w:lang w:val="fr-CA"/>
              </w:rPr>
              <w:t>Bomb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Type 3 Brush Fire Engine (120GPM, 500 gal tank, 1000' 1.5" or larger, 800' 1 " or larger, 3 crew members)</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Type 4 Brush Fire Engine (70 GPM, 750 Gal tank, 300' 1.5" &amp; 300? 1" or larger, 3 crew members)</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Type 5 Brush Fire Engine (50 GPM, 500 Gal, 300' 1.5" &amp; 300? 1" or larger, 3 crew members)</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Type 6 Brush Fire Engine (50 GPM, 200 Gal, 300' 1.5" &amp; 300? 1" or larger, 2 crew members)</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Type 7 Brush Fire Engine (20 GPM, 125 Gal tank, 200 and 200' on 1.5 and 1" hose, 2 crew members)</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r w:rsidRPr="00237A4A">
              <w:rPr>
                <w:szCs w:val="20"/>
                <w:lang w:val="fr-CA"/>
              </w:rPr>
              <w:t>CanineSearchandRescue</w:t>
            </w:r>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Canine Search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r w:rsidRPr="00237A4A">
              <w:rPr>
                <w:szCs w:val="20"/>
                <w:lang w:val="fr-CA"/>
              </w:rPr>
              <w:t>DisasterCollapsedStructureCanineTech</w:t>
            </w:r>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r w:rsidRPr="00237A4A">
              <w:rPr>
                <w:szCs w:val="20"/>
                <w:lang w:val="fr-CA"/>
              </w:rPr>
              <w:t>Disaster Collapsed Structure Canine Search Technician</w:t>
            </w:r>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r w:rsidRPr="00237A4A">
              <w:rPr>
                <w:szCs w:val="20"/>
                <w:lang w:val="fr-CA"/>
              </w:rPr>
              <w:t>CaveSearchandRescue</w:t>
            </w:r>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Cave Search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r w:rsidRPr="00237A4A">
              <w:rPr>
                <w:szCs w:val="20"/>
                <w:lang w:val="fr-CA"/>
              </w:rPr>
              <w:t>CivilServiceOfficer</w:t>
            </w:r>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Civil Service Officer</w:t>
            </w:r>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r w:rsidRPr="00237A4A">
              <w:rPr>
                <w:szCs w:val="20"/>
                <w:lang w:val="fr-CA"/>
              </w:rPr>
              <w:t>CoastGuard</w:t>
            </w:r>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r w:rsidRPr="00237A4A">
              <w:rPr>
                <w:szCs w:val="20"/>
                <w:lang w:val="fr-CA"/>
              </w:rPr>
              <w:t>Coast Guard Search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r w:rsidRPr="00237A4A">
              <w:rPr>
                <w:szCs w:val="20"/>
                <w:lang w:val="fr-CA"/>
              </w:rPr>
              <w:t>CollapseSearchandRescue</w:t>
            </w:r>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Collapse Search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Initial Responding Resources that arrive on scene</w:t>
            </w:r>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Field Supervisor (patrol sergeant, detective sergeant, battalion chief,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Section, Precinct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r w:rsidRPr="00237A4A">
              <w:rPr>
                <w:szCs w:val="20"/>
                <w:lang w:val="fr-CA"/>
              </w:rPr>
              <w:t>Department/Agency chief, sheriff, deputy chief, assistant chief,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r w:rsidRPr="00237A4A">
              <w:rPr>
                <w:szCs w:val="20"/>
                <w:lang w:val="fr-CA"/>
              </w:rPr>
              <w:t>CommSupportTeam</w:t>
            </w:r>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r w:rsidRPr="00237A4A">
              <w:rPr>
                <w:szCs w:val="20"/>
                <w:lang w:val="fr-CA"/>
              </w:rPr>
              <w:t>CommunityPolicingUnit</w:t>
            </w:r>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Community/Neighborhood Policing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r w:rsidRPr="00237A4A">
              <w:rPr>
                <w:szCs w:val="20"/>
                <w:lang w:val="fr-CA"/>
              </w:rPr>
              <w:t>CrisisInterventionUnit</w:t>
            </w:r>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r w:rsidRPr="00237A4A">
              <w:rPr>
                <w:szCs w:val="20"/>
                <w:lang w:val="fr-CA"/>
              </w:rPr>
              <w:t>ResponderCrewTransport</w:t>
            </w:r>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r w:rsidRPr="00237A4A">
              <w:rPr>
                <w:szCs w:val="20"/>
                <w:lang w:val="fr-CA"/>
              </w:rPr>
              <w:t>Responder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r w:rsidRPr="00237A4A">
              <w:rPr>
                <w:szCs w:val="20"/>
                <w:lang w:val="fr-CA"/>
              </w:rPr>
              <w:t>DetoxTransport</w:t>
            </w:r>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r w:rsidRPr="00237A4A">
              <w:rPr>
                <w:szCs w:val="20"/>
                <w:lang w:val="fr-CA"/>
              </w:rPr>
              <w:t>Detox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r w:rsidRPr="00237A4A">
              <w:rPr>
                <w:szCs w:val="20"/>
                <w:lang w:val="fr-CA"/>
              </w:rPr>
              <w:t>UnmannedAerialVehicle</w:t>
            </w:r>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r w:rsidRPr="00237A4A">
              <w:rPr>
                <w:szCs w:val="20"/>
                <w:lang w:val="fr-CA"/>
              </w:rPr>
              <w:t>Unmanned Aerial Vehicle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r w:rsidRPr="00237A4A">
              <w:rPr>
                <w:szCs w:val="20"/>
                <w:lang w:val="fr-CA"/>
              </w:rPr>
              <w:t>ElectronicBoard</w:t>
            </w:r>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r w:rsidRPr="00237A4A">
              <w:rPr>
                <w:szCs w:val="20"/>
                <w:lang w:val="fr-CA"/>
              </w:rPr>
              <w:t>Electronic Board</w:t>
            </w:r>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r w:rsidRPr="00237A4A">
              <w:rPr>
                <w:szCs w:val="20"/>
                <w:lang w:val="fr-CA"/>
              </w:rPr>
              <w:t>FireBoat</w:t>
            </w:r>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r w:rsidRPr="00237A4A">
              <w:rPr>
                <w:szCs w:val="20"/>
                <w:lang w:val="fr-CA"/>
              </w:rPr>
              <w:t>Fire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r w:rsidRPr="00237A4A">
              <w:rPr>
                <w:szCs w:val="20"/>
                <w:lang w:val="fr-CA"/>
              </w:rPr>
              <w:t>FireTruckLadder</w:t>
            </w:r>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r w:rsidRPr="00237A4A">
              <w:rPr>
                <w:szCs w:val="20"/>
                <w:lang w:val="fr-CA"/>
              </w:rPr>
              <w:t>Fire Truck - Aerial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r w:rsidRPr="00237A4A">
              <w:rPr>
                <w:szCs w:val="20"/>
                <w:lang w:val="fr-CA"/>
              </w:rPr>
              <w:t>FireFoamTender</w:t>
            </w:r>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r w:rsidRPr="00237A4A">
              <w:rPr>
                <w:szCs w:val="20"/>
                <w:lang w:val="fr-CA"/>
              </w:rPr>
              <w:t>Foam Tender, Firefighting</w:t>
            </w:r>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FoamTank</w:t>
            </w:r>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r w:rsidRPr="00237A4A">
              <w:rPr>
                <w:szCs w:val="20"/>
                <w:lang w:val="fr-CA"/>
              </w:rPr>
              <w:t>Foam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r w:rsidRPr="00237A4A">
              <w:rPr>
                <w:szCs w:val="20"/>
                <w:lang w:val="fr-CA"/>
              </w:rPr>
              <w:t>ForensicEvidence</w:t>
            </w:r>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r w:rsidRPr="00237A4A">
              <w:rPr>
                <w:szCs w:val="20"/>
                <w:lang w:val="fr-CA"/>
              </w:rPr>
              <w:t>Forensic Evidence</w:t>
            </w:r>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r w:rsidRPr="00237A4A">
              <w:rPr>
                <w:szCs w:val="20"/>
                <w:lang w:val="fr-CA"/>
              </w:rPr>
              <w:t>FuelTender</w:t>
            </w:r>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(Gasoline, Diesel, AvGas,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r w:rsidRPr="00237A4A">
              <w:rPr>
                <w:szCs w:val="20"/>
                <w:lang w:val="fr-CA"/>
              </w:rPr>
              <w:t>GangEnforcement</w:t>
            </w:r>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Gang Enforcement</w:t>
            </w:r>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r w:rsidRPr="00237A4A">
              <w:rPr>
                <w:szCs w:val="20"/>
                <w:lang w:val="fr-CA"/>
              </w:rPr>
              <w:t>HazMatTeam</w:t>
            </w:r>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r w:rsidRPr="00237A4A">
              <w:rPr>
                <w:szCs w:val="20"/>
                <w:lang w:val="fr-CA"/>
              </w:rPr>
              <w:t>HazMat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r w:rsidRPr="00237A4A">
              <w:rPr>
                <w:szCs w:val="20"/>
                <w:lang w:val="fr-CA"/>
              </w:rPr>
              <w:t>FireHelicopter</w:t>
            </w:r>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r w:rsidRPr="00237A4A">
              <w:rPr>
                <w:szCs w:val="20"/>
                <w:lang w:val="fr-CA"/>
              </w:rPr>
              <w:t>Helicopters, Firefighting</w:t>
            </w:r>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r w:rsidRPr="00237A4A">
              <w:rPr>
                <w:szCs w:val="20"/>
                <w:lang w:val="fr-CA"/>
              </w:rPr>
              <w:t>HeavyRescue</w:t>
            </w:r>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Heavy Rescue Apparatus</w:t>
            </w:r>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ManagementTeam</w:t>
            </w:r>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r w:rsidRPr="00237A4A">
              <w:rPr>
                <w:szCs w:val="20"/>
                <w:lang w:val="fr-CA"/>
              </w:rPr>
              <w:t>LawEnforcementCommandUnit</w:t>
            </w:r>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r w:rsidRPr="00237A4A">
              <w:rPr>
                <w:szCs w:val="20"/>
                <w:lang w:val="fr-CA"/>
              </w:rPr>
              <w:t>PatrolUnit</w:t>
            </w:r>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Patrol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r w:rsidRPr="00237A4A">
              <w:rPr>
                <w:szCs w:val="20"/>
                <w:lang w:val="fr-CA"/>
              </w:rPr>
              <w:t>SchoolOfficer</w:t>
            </w:r>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School Officer</w:t>
            </w:r>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r w:rsidRPr="00237A4A">
              <w:rPr>
                <w:szCs w:val="20"/>
                <w:lang w:val="fr-CA"/>
              </w:rPr>
              <w:t>LightRescue</w:t>
            </w:r>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Light Rescue Apparatus (Jeep and Other Vehicles)</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r w:rsidRPr="00237A4A">
              <w:rPr>
                <w:szCs w:val="20"/>
                <w:lang w:val="fr-CA"/>
              </w:rPr>
              <w:t>MaintenanceandRepairTeam</w:t>
            </w:r>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Maintenance and Repair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r w:rsidRPr="00237A4A">
              <w:rPr>
                <w:szCs w:val="20"/>
                <w:lang w:val="fr-CA"/>
              </w:rPr>
              <w:t>ParkingEnforcement</w:t>
            </w:r>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Parking Enforcement</w:t>
            </w:r>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r w:rsidRPr="00237A4A">
              <w:rPr>
                <w:szCs w:val="20"/>
                <w:lang w:val="fr-CA"/>
              </w:rPr>
              <w:t>MobileCommunicationCenter</w:t>
            </w:r>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(Also referred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r w:rsidRPr="00237A4A">
              <w:rPr>
                <w:szCs w:val="20"/>
                <w:lang w:val="fr-CA"/>
              </w:rPr>
              <w:t>MobileSupportVehicle</w:t>
            </w:r>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Mobile Support Vehicle</w:t>
            </w:r>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r w:rsidRPr="00237A4A">
              <w:rPr>
                <w:szCs w:val="20"/>
                <w:lang w:val="fr-CA"/>
              </w:rPr>
              <w:t>CrowdControlTeam</w:t>
            </w:r>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Crowd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r w:rsidRPr="00237A4A">
              <w:rPr>
                <w:szCs w:val="20"/>
                <w:lang w:val="fr-CA"/>
              </w:rPr>
              <w:t>MountedPatrol</w:t>
            </w:r>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r w:rsidRPr="00237A4A">
              <w:rPr>
                <w:szCs w:val="20"/>
                <w:lang w:val="fr-CA"/>
              </w:rPr>
              <w:t>Mounted Patrol</w:t>
            </w:r>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r w:rsidRPr="00237A4A">
              <w:rPr>
                <w:szCs w:val="20"/>
                <w:lang w:val="fr-CA"/>
              </w:rPr>
              <w:t>MountainSearchandRescueTeam</w:t>
            </w:r>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r w:rsidRPr="00237A4A">
              <w:rPr>
                <w:szCs w:val="20"/>
                <w:lang w:val="fr-CA"/>
              </w:rPr>
              <w:t>Mountain Search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r w:rsidRPr="00237A4A">
              <w:rPr>
                <w:szCs w:val="20"/>
                <w:lang w:val="fr-CA"/>
              </w:rPr>
              <w:t>MedicalTransportVehicle</w:t>
            </w:r>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Multi-Patient Medical Transport Vehicle</w:t>
            </w:r>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r w:rsidRPr="00237A4A">
              <w:rPr>
                <w:szCs w:val="20"/>
                <w:lang w:val="fr-CA"/>
              </w:rPr>
              <w:t>ParkRanger</w:t>
            </w:r>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r w:rsidRPr="00237A4A">
              <w:rPr>
                <w:szCs w:val="20"/>
                <w:lang w:val="fr-CA"/>
              </w:rPr>
              <w:t>DiveTeam</w:t>
            </w:r>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Public Safety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r w:rsidRPr="00237A4A">
              <w:rPr>
                <w:szCs w:val="20"/>
                <w:lang w:val="fr-CA"/>
              </w:rPr>
              <w:t>RapidResponseSpecialist</w:t>
            </w:r>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Rapid Response Specialist</w:t>
            </w:r>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r w:rsidRPr="00237A4A">
              <w:rPr>
                <w:szCs w:val="20"/>
                <w:lang w:val="fr-CA"/>
              </w:rPr>
              <w:t>RoadSweeper</w:t>
            </w:r>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r w:rsidRPr="00237A4A">
              <w:rPr>
                <w:szCs w:val="20"/>
                <w:lang w:val="fr-CA"/>
              </w:rPr>
              <w:t>SafetyOfficer</w:t>
            </w:r>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r w:rsidRPr="00237A4A">
              <w:rPr>
                <w:szCs w:val="20"/>
                <w:lang w:val="fr-CA"/>
              </w:rPr>
              <w:t>Safety Officer/Chief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SnowBlower</w:t>
            </w:r>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r w:rsidRPr="00237A4A">
              <w:rPr>
                <w:szCs w:val="20"/>
                <w:lang w:val="fr-CA"/>
              </w:rPr>
              <w:t>SnowCat</w:t>
            </w:r>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Type 1 Structure Fire Engine (1000 GPM, 400 Gal tank, 1200' 2.5" hose or larger, 400' 1.5" hose or larger (attack line), 200' 1" hose or larger, ladder 20' or longer, 500GPM master stream, and 4 crew members)</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Type 2 Structure Fire Engine (500GPM, 400 Gal Tank, hose 1000', 5400', 300' respectively, ladder 20' or longer, no master stream and 3 crew members)</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SWAT/Tactical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r w:rsidRPr="00237A4A">
              <w:rPr>
                <w:szCs w:val="20"/>
                <w:lang w:val="fr-CA"/>
              </w:rPr>
              <w:t>SwiftwaterRescueTeam</w:t>
            </w:r>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r w:rsidRPr="00237A4A">
              <w:rPr>
                <w:szCs w:val="20"/>
                <w:lang w:val="fr-CA"/>
              </w:rPr>
              <w:t>Swiftwater/Flood Search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r w:rsidRPr="00237A4A">
              <w:rPr>
                <w:szCs w:val="20"/>
                <w:lang w:val="fr-CA"/>
              </w:rPr>
              <w:t>VehicularCrimesTeam</w:t>
            </w:r>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r w:rsidRPr="00237A4A">
              <w:rPr>
                <w:szCs w:val="20"/>
                <w:lang w:val="fr-CA"/>
              </w:rPr>
              <w:t>Vehicular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r w:rsidRPr="00237A4A">
              <w:rPr>
                <w:szCs w:val="20"/>
                <w:lang w:val="fr-CA"/>
              </w:rPr>
              <w:t>WaterRescueTeam</w:t>
            </w:r>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r w:rsidRPr="00237A4A">
              <w:rPr>
                <w:szCs w:val="20"/>
                <w:lang w:val="fr-CA"/>
              </w:rPr>
              <w:t>Ocean/Lake/Other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r w:rsidRPr="00237A4A">
              <w:rPr>
                <w:szCs w:val="20"/>
                <w:lang w:val="fr-CA"/>
              </w:rPr>
              <w:t>TrafficUnit</w:t>
            </w:r>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Unit/Officer</w:t>
            </w:r>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r w:rsidRPr="00237A4A">
              <w:rPr>
                <w:szCs w:val="20"/>
                <w:lang w:val="fr-CA"/>
              </w:rPr>
              <w:t>TransitOfficer</w:t>
            </w:r>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Transit Officer/Deputy</w:t>
            </w:r>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r w:rsidRPr="00237A4A">
              <w:rPr>
                <w:szCs w:val="20"/>
                <w:lang w:val="fr-CA"/>
              </w:rPr>
              <w:t>DumpTruck</w:t>
            </w:r>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r w:rsidRPr="00237A4A">
              <w:rPr>
                <w:szCs w:val="20"/>
                <w:lang w:val="fr-CA"/>
              </w:rPr>
              <w:t>TowTruck</w:t>
            </w:r>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Truck, Tow (Wrecker)</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r w:rsidRPr="00237A4A">
              <w:rPr>
                <w:szCs w:val="20"/>
                <w:lang w:val="fr-CA"/>
              </w:rPr>
              <w:t>PlowTruck</w:t>
            </w:r>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Truck, Plow</w:t>
            </w:r>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r w:rsidRPr="00237A4A">
              <w:rPr>
                <w:szCs w:val="20"/>
                <w:lang w:val="fr-CA"/>
              </w:rPr>
              <w:t>TugBoat</w:t>
            </w:r>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r w:rsidRPr="00237A4A">
              <w:rPr>
                <w:szCs w:val="20"/>
                <w:lang w:val="fr-CA"/>
              </w:rPr>
              <w:t>Tug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r w:rsidRPr="00237A4A">
              <w:rPr>
                <w:szCs w:val="20"/>
                <w:lang w:val="fr-CA"/>
              </w:rPr>
              <w:t>VictimAdvocate</w:t>
            </w:r>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r w:rsidRPr="00237A4A">
              <w:rPr>
                <w:szCs w:val="20"/>
                <w:lang w:val="fr-CA"/>
              </w:rPr>
              <w:t>Victim Advocate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r w:rsidRPr="00237A4A">
              <w:rPr>
                <w:szCs w:val="20"/>
                <w:lang w:val="fr-CA"/>
              </w:rPr>
              <w:t>DeWateringWaterPump</w:t>
            </w:r>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Water Pumps, De-Watering</w:t>
            </w:r>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r w:rsidRPr="00237A4A">
              <w:rPr>
                <w:szCs w:val="20"/>
                <w:lang w:val="fr-CA"/>
              </w:rPr>
              <w:t>WasteWaterPump</w:t>
            </w:r>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Water Pumps, Wastewater</w:t>
            </w:r>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r w:rsidRPr="00237A4A">
              <w:rPr>
                <w:szCs w:val="20"/>
                <w:lang w:val="fr-CA"/>
              </w:rPr>
              <w:t>FireWaterTender</w:t>
            </w:r>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Water Tender, Firefighting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r w:rsidRPr="00237A4A">
              <w:rPr>
                <w:szCs w:val="20"/>
                <w:lang w:val="fr-CA"/>
              </w:rPr>
              <w:t>WaterTruck</w:t>
            </w:r>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r w:rsidRPr="00237A4A">
              <w:rPr>
                <w:szCs w:val="20"/>
                <w:lang w:val="fr-CA"/>
              </w:rPr>
              <w:t>WheelDozer</w:t>
            </w:r>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Wheel Dozer</w:t>
            </w:r>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r w:rsidRPr="00237A4A">
              <w:rPr>
                <w:szCs w:val="20"/>
                <w:lang w:val="fr-CA"/>
              </w:rPr>
              <w:t>WheelLoaderBackhoe</w:t>
            </w:r>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Wheel Loader Backhoe</w:t>
            </w:r>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WheelLoader</w:t>
            </w:r>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r w:rsidRPr="00237A4A">
              <w:rPr>
                <w:szCs w:val="20"/>
                <w:lang w:val="fr-CA"/>
              </w:rPr>
              <w:t>WheelLoaderSkidSteer</w:t>
            </w:r>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Wheel Loaders, Skid Steer</w:t>
            </w:r>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r w:rsidRPr="00237A4A">
              <w:rPr>
                <w:szCs w:val="20"/>
                <w:lang w:val="fr-CA"/>
              </w:rPr>
              <w:t>WoodChipper</w:t>
            </w:r>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Wood Chipper</w:t>
            </w:r>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r w:rsidRPr="00237A4A">
              <w:rPr>
                <w:szCs w:val="20"/>
                <w:lang w:val="fr-CA"/>
              </w:rPr>
              <w:t>WildlandTaskForce</w:t>
            </w:r>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Wild Land Task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r w:rsidRPr="00237A4A">
              <w:rPr>
                <w:szCs w:val="20"/>
                <w:lang w:val="fr-CA"/>
              </w:rPr>
              <w:t>StrikeTeam</w:t>
            </w:r>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r w:rsidRPr="00237A4A">
              <w:rPr>
                <w:szCs w:val="20"/>
                <w:lang w:val="fr-CA"/>
              </w:rPr>
              <w:t>HotShotTeam</w:t>
            </w:r>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r w:rsidR="004E30C2">
        <w:rPr>
          <w:rFonts w:cs="Tahoma"/>
          <w:szCs w:val="24"/>
        </w:rPr>
        <w:t>ResourceAttribute</w:t>
      </w:r>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Lgende"/>
      </w:pPr>
      <w:r>
        <w:t xml:space="preserve">Table </w:t>
      </w:r>
      <w:fldSimple w:instr=" STYLEREF 1 \s ">
        <w:r w:rsidR="00B4283D">
          <w:rPr>
            <w:noProof/>
          </w:rPr>
          <w:t>3</w:t>
        </w:r>
      </w:fldSimple>
      <w:r w:rsidR="00A32EDA">
        <w:noBreakHyphen/>
      </w:r>
      <w:fldSimple w:instr=" SEQ Table \* ARABIC \s 1 ">
        <w:r w:rsidR="00B4283D">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r w:rsidRPr="00861905">
              <w:rPr>
                <w:szCs w:val="20"/>
                <w:lang w:val="fr-CA"/>
              </w:rPr>
              <w:t>AdvancedEMT</w:t>
            </w:r>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Advanced Emergency Medical Technician</w:t>
            </w:r>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r w:rsidRPr="00861905">
              <w:rPr>
                <w:szCs w:val="20"/>
                <w:lang w:val="fr-CA"/>
              </w:rPr>
              <w:t>AdvancedPRN</w:t>
            </w:r>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Advanced Practice Registered Nurse (Nurse Practitioner)</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r w:rsidRPr="00861905">
              <w:rPr>
                <w:szCs w:val="20"/>
                <w:lang w:val="fr-CA"/>
              </w:rPr>
              <w:t>ReconAircraft</w:t>
            </w:r>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Aircraft, Reconnaissance, manhunts and surveillance, surveys</w:t>
            </w:r>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r w:rsidRPr="00861905">
              <w:rPr>
                <w:szCs w:val="20"/>
                <w:lang w:val="fr-CA"/>
              </w:rPr>
              <w:t>SearchandRescueAircraft</w:t>
            </w:r>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Aircraft, Search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r w:rsidRPr="00861905">
              <w:rPr>
                <w:szCs w:val="20"/>
                <w:lang w:val="fr-CA"/>
              </w:rPr>
              <w:t>PursuitAircraft</w:t>
            </w:r>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Aircraft, Pursuit</w:t>
            </w:r>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r w:rsidRPr="00861905">
              <w:rPr>
                <w:szCs w:val="20"/>
                <w:lang w:val="fr-CA"/>
              </w:rPr>
              <w:t>AerialPhotographyAircraft</w:t>
            </w:r>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Aircraft, Aerial Photography</w:t>
            </w:r>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r w:rsidRPr="00861905">
              <w:rPr>
                <w:szCs w:val="20"/>
                <w:lang w:val="fr-CA"/>
              </w:rPr>
              <w:t>TransportAircraft</w:t>
            </w:r>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r w:rsidRPr="00861905">
              <w:rPr>
                <w:szCs w:val="20"/>
                <w:lang w:val="fr-CA"/>
              </w:rPr>
              <w:t>AirBags</w:t>
            </w:r>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Air Bags (special equipment)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AirMedicalTransportParamedic</w:t>
            </w:r>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Paramedic</w:t>
            </w:r>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AirMedicalTransportPhysician</w:t>
            </w:r>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Physician</w:t>
            </w:r>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AirMedicalTransportPilot</w:t>
            </w:r>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AirMedicalTransportNurse</w:t>
            </w:r>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r w:rsidRPr="00861905">
              <w:rPr>
                <w:szCs w:val="20"/>
                <w:lang w:val="fr-CA"/>
              </w:rPr>
              <w:t>AirportFirefighter</w:t>
            </w:r>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Airport Firefighter</w:t>
            </w:r>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r w:rsidRPr="00861905">
              <w:rPr>
                <w:szCs w:val="20"/>
                <w:lang w:val="fr-CA"/>
              </w:rPr>
              <w:t>AmbulanceStrikeTeamLeader</w:t>
            </w:r>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Ambulance Strike Team / Ambulance Task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r w:rsidRPr="00861905">
              <w:rPr>
                <w:szCs w:val="20"/>
                <w:lang w:val="fr-CA"/>
              </w:rPr>
              <w:t>AnimalCaseManager</w:t>
            </w:r>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r w:rsidRPr="00861905">
              <w:rPr>
                <w:szCs w:val="20"/>
                <w:lang w:val="fr-CA"/>
              </w:rPr>
              <w:t>AnimalControlSpecialist</w:t>
            </w:r>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Animal Control Specialist</w:t>
            </w:r>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r w:rsidRPr="00861905">
              <w:rPr>
                <w:szCs w:val="20"/>
                <w:lang w:val="fr-CA"/>
              </w:rPr>
              <w:t>AnimalDiseaseEpidemiologist</w:t>
            </w:r>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Animal Disease Epidemiologist</w:t>
            </w:r>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r w:rsidRPr="00861905">
              <w:rPr>
                <w:szCs w:val="20"/>
                <w:lang w:val="fr-CA"/>
              </w:rPr>
              <w:t>AnimalHandlingSpecialist</w:t>
            </w:r>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Animal Handling Specialist</w:t>
            </w:r>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r w:rsidRPr="00861905">
              <w:rPr>
                <w:szCs w:val="20"/>
                <w:lang w:val="fr-CA"/>
              </w:rPr>
              <w:t>AnimalTechnician</w:t>
            </w:r>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Animal Technician</w:t>
            </w:r>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r w:rsidRPr="00861905">
              <w:rPr>
                <w:szCs w:val="20"/>
                <w:lang w:val="fr-CA"/>
              </w:rPr>
              <w:t>CarbonMonoxideDetector</w:t>
            </w:r>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Carbon Monoxide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r w:rsidRPr="00861905">
              <w:rPr>
                <w:szCs w:val="20"/>
                <w:lang w:val="fr-CA"/>
              </w:rPr>
              <w:t>CivilFieldEngineer</w:t>
            </w:r>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Civil/Field Engineer</w:t>
            </w:r>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r w:rsidRPr="00861905">
              <w:rPr>
                <w:szCs w:val="20"/>
                <w:lang w:val="fr-CA"/>
              </w:rPr>
              <w:t>CrisisInterventionSpecialist</w:t>
            </w:r>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Crisis Intervention Specialist</w:t>
            </w:r>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ConfinedSpaceRescueEquipBasic</w:t>
            </w:r>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ConfinedSpaceRescueEquipAdvanced</w:t>
            </w:r>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ConcreteCutter</w:t>
            </w:r>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r w:rsidRPr="00861905">
              <w:rPr>
                <w:szCs w:val="20"/>
                <w:lang w:val="fr-CA"/>
              </w:rPr>
              <w:t>Concrete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r w:rsidRPr="00861905">
              <w:rPr>
                <w:szCs w:val="20"/>
                <w:lang w:val="fr-CA"/>
              </w:rPr>
              <w:t>DiveTeam</w:t>
            </w:r>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r w:rsidRPr="00861905">
              <w:rPr>
                <w:szCs w:val="20"/>
                <w:lang w:val="fr-CA"/>
              </w:rPr>
              <w:t>Certified Dive Team Member</w:t>
            </w:r>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r w:rsidRPr="00861905">
              <w:rPr>
                <w:szCs w:val="20"/>
                <w:lang w:val="fr-CA"/>
              </w:rPr>
              <w:t>DrugRecognitionExpert</w:t>
            </w:r>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r w:rsidRPr="00861905">
              <w:rPr>
                <w:szCs w:val="20"/>
                <w:lang w:val="fr-CA"/>
              </w:rPr>
              <w:t>ElectronicArrowBoard</w:t>
            </w:r>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r w:rsidRPr="00861905">
              <w:rPr>
                <w:szCs w:val="20"/>
                <w:lang w:val="fr-CA"/>
              </w:rPr>
              <w:t>Electronic Arrow Board</w:t>
            </w:r>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r w:rsidRPr="00861905">
              <w:rPr>
                <w:szCs w:val="20"/>
                <w:lang w:val="fr-CA"/>
              </w:rPr>
              <w:t>ElectronicVariableMessageBoard</w:t>
            </w:r>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r w:rsidRPr="00861905">
              <w:rPr>
                <w:szCs w:val="20"/>
                <w:lang w:val="fr-CA"/>
              </w:rPr>
              <w:t>Electronic Variable Message Board</w:t>
            </w:r>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w:t>
            </w:r>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w:t>
            </w:r>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EmergencyVehicleOperatorHeavy</w:t>
            </w:r>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r w:rsidRPr="00861905">
              <w:rPr>
                <w:szCs w:val="20"/>
                <w:lang w:val="fr-CA"/>
              </w:rPr>
              <w:t>EMSPhysician</w:t>
            </w:r>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EMS Physician</w:t>
            </w:r>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Emergency Medical Technician</w:t>
            </w:r>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ExtricationEquipmentBasic</w:t>
            </w:r>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ExtricationEquipmentAdvanced</w:t>
            </w:r>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r w:rsidRPr="00861905">
              <w:rPr>
                <w:szCs w:val="20"/>
                <w:lang w:val="fr-CA"/>
              </w:rPr>
              <w:t>FireApparatusDriver_Operator</w:t>
            </w:r>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r w:rsidRPr="00861905">
              <w:rPr>
                <w:szCs w:val="20"/>
                <w:lang w:val="fr-CA"/>
              </w:rPr>
              <w:t>Fire Apparatus Driver/Operator</w:t>
            </w:r>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r w:rsidRPr="00861905">
              <w:rPr>
                <w:szCs w:val="20"/>
                <w:lang w:val="fr-CA"/>
              </w:rPr>
              <w:t>FireInspector</w:t>
            </w:r>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r w:rsidRPr="00861905">
              <w:rPr>
                <w:szCs w:val="20"/>
                <w:lang w:val="fr-CA"/>
              </w:rPr>
              <w:t>Fire Inspector</w:t>
            </w:r>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r w:rsidRPr="00861905">
              <w:rPr>
                <w:szCs w:val="20"/>
                <w:lang w:val="fr-CA"/>
              </w:rPr>
              <w:t>JawsOfLife</w:t>
            </w:r>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(Jaws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r w:rsidRPr="00861905">
              <w:rPr>
                <w:szCs w:val="20"/>
                <w:lang w:val="fr-CA"/>
              </w:rPr>
              <w:t>HazMatOfficer</w:t>
            </w:r>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r w:rsidRPr="00861905">
              <w:rPr>
                <w:szCs w:val="20"/>
                <w:lang w:val="fr-CA"/>
              </w:rPr>
              <w:t>HazMat Officer</w:t>
            </w:r>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HelicopterSearchandRescuePilot</w:t>
            </w:r>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HelicopterSearchandRescueTech</w:t>
            </w:r>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r w:rsidRPr="00861905">
              <w:rPr>
                <w:szCs w:val="20"/>
                <w:lang w:val="fr-CA"/>
              </w:rPr>
              <w:t>Fixed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r w:rsidRPr="00861905">
              <w:rPr>
                <w:szCs w:val="20"/>
                <w:lang w:val="fr-CA"/>
              </w:rPr>
              <w:t>HighAngleRescueEquipment</w:t>
            </w:r>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High Angle Rescue specialist</w:t>
            </w:r>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r w:rsidRPr="00861905">
              <w:rPr>
                <w:szCs w:val="20"/>
                <w:lang w:val="fr-CA"/>
              </w:rPr>
              <w:t>HostageNegotiator</w:t>
            </w:r>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r w:rsidRPr="00861905">
              <w:rPr>
                <w:szCs w:val="20"/>
                <w:lang w:val="fr-CA"/>
              </w:rPr>
              <w:t>Hostage Negotiator</w:t>
            </w:r>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r w:rsidRPr="00861905">
              <w:rPr>
                <w:szCs w:val="20"/>
                <w:lang w:val="fr-CA"/>
              </w:rPr>
              <w:t>IceRescueEquipment</w:t>
            </w:r>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r w:rsidRPr="00861905">
              <w:rPr>
                <w:szCs w:val="20"/>
                <w:lang w:val="fr-CA"/>
              </w:rPr>
              <w:t>Ice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r w:rsidRPr="00861905">
              <w:rPr>
                <w:szCs w:val="20"/>
                <w:lang w:val="fr-CA"/>
              </w:rPr>
              <w:t>AbkhazianInterpreter</w:t>
            </w:r>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Abkhazian (abk)</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r w:rsidRPr="00861905">
              <w:rPr>
                <w:szCs w:val="20"/>
                <w:lang w:val="fr-CA"/>
              </w:rPr>
              <w:t>AchineseInterpreter</w:t>
            </w:r>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Achinese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r w:rsidRPr="00861905">
              <w:rPr>
                <w:szCs w:val="20"/>
                <w:lang w:val="fr-CA"/>
              </w:rPr>
              <w:t>AcoliInterpreter</w:t>
            </w:r>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Acoli (ach)</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r w:rsidRPr="00861905">
              <w:rPr>
                <w:szCs w:val="20"/>
                <w:lang w:val="fr-CA"/>
              </w:rPr>
              <w:t>AdangmeInterpreter</w:t>
            </w:r>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Adangme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r w:rsidRPr="00861905">
              <w:rPr>
                <w:szCs w:val="20"/>
                <w:lang w:val="fr-CA"/>
              </w:rPr>
              <w:t>AdygheAdygeiInterpreter</w:t>
            </w:r>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Adyghe Adygei (ady)</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r w:rsidRPr="00861905">
              <w:rPr>
                <w:szCs w:val="20"/>
                <w:lang w:val="fr-CA"/>
              </w:rPr>
              <w:t>AfarInterpreter</w:t>
            </w:r>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Afar (aar)</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r w:rsidRPr="00861905">
              <w:rPr>
                <w:szCs w:val="20"/>
                <w:lang w:val="fr-CA"/>
              </w:rPr>
              <w:t>AfrihiliInterpreter</w:t>
            </w:r>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Afrihili (afh)</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r w:rsidRPr="00861905">
              <w:rPr>
                <w:szCs w:val="20"/>
                <w:lang w:val="fr-CA"/>
              </w:rPr>
              <w:t>AfrikaansInterpreter</w:t>
            </w:r>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Afrikaans (afr)</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Afro-AsiaticLanguagesInterpreter</w:t>
            </w:r>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Afro-Asiatic Languages (afa)</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AinuInterpreter</w:t>
            </w:r>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Ainu (ain)</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r w:rsidRPr="00861905">
              <w:rPr>
                <w:szCs w:val="20"/>
                <w:lang w:val="fr-CA"/>
              </w:rPr>
              <w:t>AkanInterpreter</w:t>
            </w:r>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r w:rsidRPr="00861905">
              <w:rPr>
                <w:szCs w:val="20"/>
                <w:lang w:val="fr-CA"/>
              </w:rPr>
              <w:t>AkkadianInterpreter</w:t>
            </w:r>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Akkadian (akk)</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r w:rsidRPr="00861905">
              <w:rPr>
                <w:szCs w:val="20"/>
                <w:lang w:val="fr-CA"/>
              </w:rPr>
              <w:t>AlbanianInterpreter</w:t>
            </w:r>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Albanian (alb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r w:rsidRPr="00861905">
              <w:rPr>
                <w:szCs w:val="20"/>
                <w:lang w:val="fr-CA"/>
              </w:rPr>
              <w:t>AleutInterpreter</w:t>
            </w:r>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Aleut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r w:rsidRPr="00861905">
              <w:rPr>
                <w:szCs w:val="20"/>
                <w:lang w:val="fr-CA"/>
              </w:rPr>
              <w:t>AlgonquianLanguagesInterpreter</w:t>
            </w:r>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Algonquian Languages (alg)</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r w:rsidRPr="00861905">
              <w:rPr>
                <w:szCs w:val="20"/>
                <w:lang w:val="fr-CA"/>
              </w:rPr>
              <w:t>AltaicLanguagesInterpreter</w:t>
            </w:r>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Altaic Languages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r w:rsidRPr="00861905">
              <w:rPr>
                <w:szCs w:val="20"/>
                <w:lang w:val="fr-CA"/>
              </w:rPr>
              <w:t>AmharicInterpreter</w:t>
            </w:r>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Amharic (amh)</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r w:rsidRPr="00861905">
              <w:rPr>
                <w:szCs w:val="20"/>
                <w:lang w:val="fr-CA"/>
              </w:rPr>
              <w:t>AngikaInterpreter</w:t>
            </w:r>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Angika (anp)</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r w:rsidRPr="00861905">
              <w:rPr>
                <w:szCs w:val="20"/>
                <w:lang w:val="fr-CA"/>
              </w:rPr>
              <w:t>ApachelanguagesInterpreter</w:t>
            </w:r>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Apache languages (apa)</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r w:rsidRPr="00861905">
              <w:rPr>
                <w:szCs w:val="20"/>
                <w:lang w:val="fr-CA"/>
              </w:rPr>
              <w:t>ArabicInterpreter</w:t>
            </w:r>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Arabic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AragoneseInterpreter</w:t>
            </w:r>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Aragonese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r w:rsidRPr="00861905">
              <w:rPr>
                <w:szCs w:val="20"/>
                <w:lang w:val="fr-CA"/>
              </w:rPr>
              <w:t>AramaicInterpreter</w:t>
            </w:r>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Aramaic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r w:rsidRPr="00861905">
              <w:rPr>
                <w:szCs w:val="20"/>
                <w:lang w:val="fr-CA"/>
              </w:rPr>
              <w:t>ArapahoInterpreter</w:t>
            </w:r>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Arapaho (arp)</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r w:rsidRPr="00861905">
              <w:rPr>
                <w:szCs w:val="20"/>
                <w:lang w:val="fr-CA"/>
              </w:rPr>
              <w:t>ArawakInterpreter</w:t>
            </w:r>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Arawak (arw)</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r w:rsidRPr="00861905">
              <w:rPr>
                <w:szCs w:val="20"/>
                <w:lang w:val="fr-CA"/>
              </w:rPr>
              <w:t>ArmenianInterpreter</w:t>
            </w:r>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Armenian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r w:rsidRPr="00861905">
              <w:rPr>
                <w:szCs w:val="20"/>
                <w:lang w:val="fr-CA"/>
              </w:rPr>
              <w:t>AromanianArumanianMacedo-RomanianInterpreter</w:t>
            </w:r>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Aromanian Arumanian Macedo-Romanian (rup)</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r w:rsidRPr="00861905">
              <w:rPr>
                <w:szCs w:val="20"/>
                <w:lang w:val="fr-CA"/>
              </w:rPr>
              <w:t>AssameseInterpreter</w:t>
            </w:r>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Assamese (asm)</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r w:rsidRPr="00861905">
              <w:rPr>
                <w:szCs w:val="20"/>
                <w:lang w:val="fr-CA"/>
              </w:rPr>
              <w:t>AsturianBableLeoneseAsturleoneseInterpreter</w:t>
            </w:r>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Asturian Bable Leonese Asturleonese (ast)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r w:rsidRPr="00861905">
              <w:rPr>
                <w:szCs w:val="20"/>
                <w:lang w:val="fr-CA"/>
              </w:rPr>
              <w:t>AthapascanLanguagesInterpreter</w:t>
            </w:r>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Athapascan Languages (ath)</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r w:rsidRPr="00861905">
              <w:rPr>
                <w:szCs w:val="20"/>
                <w:lang w:val="fr-CA"/>
              </w:rPr>
              <w:t>AustronesianLanguagesInterpreter</w:t>
            </w:r>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Austronesian Languages (map)</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r w:rsidRPr="00861905">
              <w:rPr>
                <w:szCs w:val="20"/>
                <w:lang w:val="fr-CA"/>
              </w:rPr>
              <w:t>AvaricInterpreter</w:t>
            </w:r>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Avaric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r w:rsidRPr="00861905">
              <w:rPr>
                <w:szCs w:val="20"/>
                <w:lang w:val="fr-CA"/>
              </w:rPr>
              <w:t>AvestanInterpreter</w:t>
            </w:r>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Avestan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r w:rsidRPr="00861905">
              <w:rPr>
                <w:szCs w:val="20"/>
                <w:lang w:val="fr-CA"/>
              </w:rPr>
              <w:t>AwadhiInterpreter</w:t>
            </w:r>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Awadhi (awa)</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r w:rsidRPr="00861905">
              <w:rPr>
                <w:szCs w:val="20"/>
                <w:lang w:val="fr-CA"/>
              </w:rPr>
              <w:t>AymaraInterpreter</w:t>
            </w:r>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Aymara (aym)</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r w:rsidRPr="00861905">
              <w:rPr>
                <w:szCs w:val="20"/>
                <w:lang w:val="fr-CA"/>
              </w:rPr>
              <w:t>AzerbaijaniInterpreter</w:t>
            </w:r>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Azerbaijani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r w:rsidRPr="00861905">
              <w:rPr>
                <w:szCs w:val="20"/>
                <w:lang w:val="fr-CA"/>
              </w:rPr>
              <w:t>BalineseInterpreter</w:t>
            </w:r>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Balinese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r w:rsidRPr="00861905">
              <w:rPr>
                <w:szCs w:val="20"/>
                <w:lang w:val="fr-CA"/>
              </w:rPr>
              <w:t>BalticLanguagesInterpreter</w:t>
            </w:r>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Baltic Languages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r w:rsidRPr="00861905">
              <w:rPr>
                <w:szCs w:val="20"/>
                <w:lang w:val="fr-CA"/>
              </w:rPr>
              <w:t>BaluchiInterpreter</w:t>
            </w:r>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Baluchi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r w:rsidRPr="00861905">
              <w:rPr>
                <w:szCs w:val="20"/>
                <w:lang w:val="fr-CA"/>
              </w:rPr>
              <w:t>BambaraInterpreter</w:t>
            </w:r>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Bambara (bam)</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r w:rsidRPr="00861905">
              <w:rPr>
                <w:szCs w:val="20"/>
                <w:lang w:val="fr-CA"/>
              </w:rPr>
              <w:t>BamilekeLanguagesInterpreter</w:t>
            </w:r>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Bamileke Languages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r w:rsidRPr="00861905">
              <w:rPr>
                <w:szCs w:val="20"/>
                <w:lang w:val="fr-CA"/>
              </w:rPr>
              <w:t>BandaLanguagesInterpreter</w:t>
            </w:r>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Banda Languages (bad)</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r w:rsidRPr="00861905">
              <w:rPr>
                <w:szCs w:val="20"/>
                <w:lang w:val="fr-CA"/>
              </w:rPr>
              <w:t>BantuLanguagesInterpreter</w:t>
            </w:r>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Bantu Languages (bnt)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r w:rsidRPr="00861905">
              <w:rPr>
                <w:szCs w:val="20"/>
                <w:lang w:val="fr-CA"/>
              </w:rPr>
              <w:t>BasaInterpreter</w:t>
            </w:r>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r w:rsidRPr="00861905">
              <w:rPr>
                <w:szCs w:val="20"/>
                <w:lang w:val="fr-CA"/>
              </w:rPr>
              <w:t>BashkirInterpreter</w:t>
            </w:r>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r w:rsidRPr="00861905">
              <w:rPr>
                <w:szCs w:val="20"/>
                <w:lang w:val="fr-CA"/>
              </w:rPr>
              <w:t>BasqueInterpreter</w:t>
            </w:r>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Basque (baq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r w:rsidRPr="00861905">
              <w:rPr>
                <w:szCs w:val="20"/>
                <w:lang w:val="fr-CA"/>
              </w:rPr>
              <w:t>BatakLanguagesInterpreter</w:t>
            </w:r>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Batak Languages (btk)</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r w:rsidRPr="00861905">
              <w:rPr>
                <w:szCs w:val="20"/>
                <w:lang w:val="fr-CA"/>
              </w:rPr>
              <w:t>BejaBedawiyetInterpreter</w:t>
            </w:r>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Beja Bedawiyet (bej)</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r w:rsidRPr="00861905">
              <w:rPr>
                <w:szCs w:val="20"/>
                <w:lang w:val="fr-CA"/>
              </w:rPr>
              <w:t>BelarusianInterpreter</w:t>
            </w:r>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Belarusian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r w:rsidRPr="00861905">
              <w:rPr>
                <w:szCs w:val="20"/>
                <w:lang w:val="fr-CA"/>
              </w:rPr>
              <w:t>BembaInterpreter</w:t>
            </w:r>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Bemba (bem)</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r w:rsidRPr="00861905">
              <w:rPr>
                <w:szCs w:val="20"/>
                <w:lang w:val="fr-CA"/>
              </w:rPr>
              <w:t>BengaliInterpreter</w:t>
            </w:r>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r w:rsidRPr="00861905">
              <w:rPr>
                <w:szCs w:val="20"/>
                <w:lang w:val="fr-CA"/>
              </w:rPr>
              <w:t>BerberLanguagesInterpreter</w:t>
            </w:r>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Berber Languages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BhojpuriInterpreter</w:t>
            </w:r>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Bhojpuri (bho)</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r w:rsidRPr="00861905">
              <w:rPr>
                <w:szCs w:val="20"/>
                <w:lang w:val="fr-CA"/>
              </w:rPr>
              <w:t>BihariLanguagesInterpreter</w:t>
            </w:r>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Bihari Languages (bih)</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r w:rsidRPr="00861905">
              <w:rPr>
                <w:szCs w:val="20"/>
                <w:lang w:val="fr-CA"/>
              </w:rPr>
              <w:t>BikolInterpreter</w:t>
            </w:r>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Bikol (bik)</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r w:rsidRPr="00861905">
              <w:rPr>
                <w:szCs w:val="20"/>
                <w:lang w:val="fr-CA"/>
              </w:rPr>
              <w:t>BiniEdoInterpreter</w:t>
            </w:r>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r w:rsidRPr="00861905">
              <w:rPr>
                <w:szCs w:val="20"/>
                <w:lang w:val="fr-CA"/>
              </w:rPr>
              <w:t>BislamaInterpreter</w:t>
            </w:r>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Bislama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r w:rsidRPr="00861905">
              <w:rPr>
                <w:szCs w:val="20"/>
                <w:lang w:val="fr-CA"/>
              </w:rPr>
              <w:t>BlinBilinInterpreter</w:t>
            </w:r>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Blin Bilin (byn)</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r w:rsidRPr="00861905">
              <w:rPr>
                <w:szCs w:val="20"/>
                <w:lang w:val="fr-CA"/>
              </w:rPr>
              <w:t>BlissymbolsBlissymbolicsBlissInterpreter</w:t>
            </w:r>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Blissymbols Blissymbolics Bliss (zbl)</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r w:rsidRPr="00861905">
              <w:rPr>
                <w:szCs w:val="20"/>
                <w:lang w:val="fr-CA"/>
              </w:rPr>
              <w:t>BosnianInterpreter</w:t>
            </w:r>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Bosnian (bos)</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r w:rsidRPr="00861905">
              <w:rPr>
                <w:szCs w:val="20"/>
                <w:lang w:val="fr-CA"/>
              </w:rPr>
              <w:t>BrajInterpreter</w:t>
            </w:r>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Braj (bra)</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r w:rsidRPr="00861905">
              <w:rPr>
                <w:szCs w:val="20"/>
                <w:lang w:val="fr-CA"/>
              </w:rPr>
              <w:t>BretonInterpreter</w:t>
            </w:r>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Breton (bre)</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r w:rsidRPr="00861905">
              <w:rPr>
                <w:szCs w:val="20"/>
                <w:lang w:val="fr-CA"/>
              </w:rPr>
              <w:t>BugineseInterpreter</w:t>
            </w:r>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Buginese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BulgarianInterpreter</w:t>
            </w:r>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Bulgarian (bul)</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r w:rsidRPr="00861905">
              <w:rPr>
                <w:szCs w:val="20"/>
                <w:lang w:val="fr-CA"/>
              </w:rPr>
              <w:t>BuriatInterpreter</w:t>
            </w:r>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Buriat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r w:rsidRPr="00861905">
              <w:rPr>
                <w:szCs w:val="20"/>
                <w:lang w:val="fr-CA"/>
              </w:rPr>
              <w:t>BurmeseInterpreter</w:t>
            </w:r>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Burmese (bur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r w:rsidRPr="00861905">
              <w:rPr>
                <w:szCs w:val="20"/>
                <w:lang w:val="fr-CA"/>
              </w:rPr>
              <w:t>CaddoInterpreter</w:t>
            </w:r>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r w:rsidRPr="00861905">
              <w:rPr>
                <w:szCs w:val="20"/>
                <w:lang w:val="fr-CA"/>
              </w:rPr>
              <w:t>CatalanValencianInterpreter</w:t>
            </w:r>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Catalan Valencian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r w:rsidRPr="00861905">
              <w:rPr>
                <w:szCs w:val="20"/>
                <w:lang w:val="fr-CA"/>
              </w:rPr>
              <w:t>CaucasianLanguagesInterpreter</w:t>
            </w:r>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Caucasian languages (cau)</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r w:rsidRPr="00861905">
              <w:rPr>
                <w:szCs w:val="20"/>
                <w:lang w:val="fr-CA"/>
              </w:rPr>
              <w:t>CebuanoInterpreter</w:t>
            </w:r>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Cebuano (ceb)</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r w:rsidRPr="00861905">
              <w:rPr>
                <w:szCs w:val="20"/>
                <w:lang w:val="fr-CA"/>
              </w:rPr>
              <w:t>CelticLanguagesInterpreter</w:t>
            </w:r>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Celtic Languages (cel)</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r w:rsidRPr="00861905">
              <w:rPr>
                <w:szCs w:val="20"/>
                <w:lang w:val="fr-CA"/>
              </w:rPr>
              <w:t>CentralAmericanIndianLanguagesInterpreter</w:t>
            </w:r>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American Indian Languages (cai)</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r w:rsidRPr="00861905">
              <w:rPr>
                <w:szCs w:val="20"/>
                <w:lang w:val="fr-CA"/>
              </w:rPr>
              <w:t>CentralKhmerInterpreter</w:t>
            </w:r>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Khmer (khm)</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ChagataiInterpreter</w:t>
            </w:r>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Chagatai (chg)</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r w:rsidRPr="00861905">
              <w:rPr>
                <w:szCs w:val="20"/>
                <w:lang w:val="fr-CA"/>
              </w:rPr>
              <w:t>ChamicLanguagesInterpreter</w:t>
            </w:r>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Chamic Languages (cmc)</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r w:rsidRPr="00861905">
              <w:rPr>
                <w:szCs w:val="20"/>
                <w:lang w:val="fr-CA"/>
              </w:rPr>
              <w:t>ChamorroInterpreter</w:t>
            </w:r>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Chamorro (cha)</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r w:rsidRPr="00861905">
              <w:rPr>
                <w:szCs w:val="20"/>
                <w:lang w:val="fr-CA"/>
              </w:rPr>
              <w:t>ChechenInterpreter</w:t>
            </w:r>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Chechen (che)</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r w:rsidRPr="00861905">
              <w:rPr>
                <w:szCs w:val="20"/>
                <w:lang w:val="fr-CA"/>
              </w:rPr>
              <w:t>CherokeeInterpreter</w:t>
            </w:r>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Cherokee (chr)</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r w:rsidRPr="00861905">
              <w:rPr>
                <w:szCs w:val="20"/>
                <w:lang w:val="fr-CA"/>
              </w:rPr>
              <w:t>CheyenneInterpreter</w:t>
            </w:r>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Cheyenne (chy)</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r w:rsidRPr="00861905">
              <w:rPr>
                <w:szCs w:val="20"/>
                <w:lang w:val="fr-CA"/>
              </w:rPr>
              <w:t>ChibchaInterpreter</w:t>
            </w:r>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Chibcha (chb)</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r w:rsidRPr="00861905">
              <w:rPr>
                <w:szCs w:val="20"/>
                <w:lang w:val="fr-CA"/>
              </w:rPr>
              <w:t>ChichewaChewaNyanjaInterpreter</w:t>
            </w:r>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Chichewa Chewa Nyanja (nya)</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r w:rsidRPr="00861905">
              <w:rPr>
                <w:szCs w:val="20"/>
                <w:lang w:val="fr-CA"/>
              </w:rPr>
              <w:t>ChineseInterpreter</w:t>
            </w:r>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Chinese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r w:rsidRPr="00861905">
              <w:rPr>
                <w:szCs w:val="20"/>
                <w:lang w:val="fr-CA"/>
              </w:rPr>
              <w:t>ChinookJargonInterpreter</w:t>
            </w:r>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Chinook Jargon (chn)</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r w:rsidRPr="00861905">
              <w:rPr>
                <w:szCs w:val="20"/>
                <w:lang w:val="fr-CA"/>
              </w:rPr>
              <w:t>ChipewyanDeneSulineInterpreter</w:t>
            </w:r>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Chipewyan Dene Suline (chp)</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r w:rsidRPr="00861905">
              <w:rPr>
                <w:szCs w:val="20"/>
                <w:lang w:val="fr-CA"/>
              </w:rPr>
              <w:t>ChoctawInterpreter</w:t>
            </w:r>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Choctaw (cho)</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r w:rsidRPr="00861905">
              <w:rPr>
                <w:szCs w:val="20"/>
                <w:lang w:val="fr-CA"/>
              </w:rPr>
              <w:t>ChuukeseInterpreter</w:t>
            </w:r>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Chuukese (chk)</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r w:rsidRPr="00861905">
              <w:rPr>
                <w:szCs w:val="20"/>
                <w:lang w:val="fr-CA"/>
              </w:rPr>
              <w:t>ChuvashInterpreter</w:t>
            </w:r>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Chuvash (chv)</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r w:rsidRPr="00861905">
              <w:rPr>
                <w:szCs w:val="20"/>
                <w:lang w:val="fr-CA"/>
              </w:rPr>
              <w:t>ClassicalNewariOldNewariClassicalNepalBhasaInterpreter</w:t>
            </w:r>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Newari Old Newari Classical Nepal Bhasa (nwc)</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r w:rsidRPr="00861905">
              <w:rPr>
                <w:szCs w:val="20"/>
                <w:lang w:val="fr-CA"/>
              </w:rPr>
              <w:t>ClassicalSyriacInterpreter</w:t>
            </w:r>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Syriac (syc)</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r w:rsidRPr="00861905">
              <w:rPr>
                <w:szCs w:val="20"/>
                <w:lang w:val="fr-CA"/>
              </w:rPr>
              <w:t>CopticInterpreter</w:t>
            </w:r>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Coptic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r w:rsidRPr="00861905">
              <w:rPr>
                <w:szCs w:val="20"/>
                <w:lang w:val="fr-CA"/>
              </w:rPr>
              <w:t>CornishInterpreter</w:t>
            </w:r>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Cornish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r w:rsidRPr="00861905">
              <w:rPr>
                <w:szCs w:val="20"/>
                <w:lang w:val="fr-CA"/>
              </w:rPr>
              <w:t>CorsicanInterpreter</w:t>
            </w:r>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Corsican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r w:rsidRPr="00861905">
              <w:rPr>
                <w:szCs w:val="20"/>
                <w:lang w:val="fr-CA"/>
              </w:rPr>
              <w:t>CreeInterpreter</w:t>
            </w:r>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 (cre)</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r w:rsidRPr="00861905">
              <w:rPr>
                <w:szCs w:val="20"/>
                <w:lang w:val="fr-CA"/>
              </w:rPr>
              <w:t>CreekInterpreter</w:t>
            </w:r>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CreolesPidginsEnglishBasedInterpreter</w:t>
            </w:r>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English Based (cpe)</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CreolesPidginsFrenchBasedInterpreter</w:t>
            </w:r>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French Based (cpf)</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CreolesPidginsInterpreter</w:t>
            </w:r>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(crp)</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CreolesPidginsPortugueseBasedInterpreter</w:t>
            </w:r>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Portuguese Based (cpp)</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r w:rsidRPr="00861905">
              <w:rPr>
                <w:szCs w:val="20"/>
                <w:lang w:val="fr-CA"/>
              </w:rPr>
              <w:t>CrimeanTatarCrimeanTurkishInterpreter</w:t>
            </w:r>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Crimean Tatar Crimean Turkish (crh)</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r w:rsidRPr="00861905">
              <w:rPr>
                <w:szCs w:val="20"/>
                <w:lang w:val="fr-CA"/>
              </w:rPr>
              <w:t>CroatianInterpreter</w:t>
            </w:r>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Croatian (hrv)</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r w:rsidRPr="00861905">
              <w:rPr>
                <w:szCs w:val="20"/>
                <w:lang w:val="fr-CA"/>
              </w:rPr>
              <w:t>CushiticLanguagesInterpreter</w:t>
            </w:r>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Cushitic Languages (cus)</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r w:rsidRPr="00861905">
              <w:rPr>
                <w:szCs w:val="20"/>
                <w:lang w:val="fr-CA"/>
              </w:rPr>
              <w:t>CzechInterpreter</w:t>
            </w:r>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Czech (cze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r w:rsidRPr="00861905">
              <w:rPr>
                <w:szCs w:val="20"/>
                <w:lang w:val="fr-CA"/>
              </w:rPr>
              <w:t>DakotaInterpreter</w:t>
            </w:r>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Dakota (dak)</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DanishInterpreter</w:t>
            </w:r>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Danish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r w:rsidRPr="00861905">
              <w:rPr>
                <w:szCs w:val="20"/>
                <w:lang w:val="fr-CA"/>
              </w:rPr>
              <w:t>DargwaInterpreter</w:t>
            </w:r>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r w:rsidRPr="00861905">
              <w:rPr>
                <w:szCs w:val="20"/>
                <w:lang w:val="fr-CA"/>
              </w:rPr>
              <w:t>DelawareInterpreter</w:t>
            </w:r>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Delaware (del)</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r w:rsidRPr="00861905">
              <w:rPr>
                <w:szCs w:val="20"/>
                <w:lang w:val="fr-CA"/>
              </w:rPr>
              <w:t>DinkaInterpreter</w:t>
            </w:r>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Dinka (din)</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r w:rsidRPr="00861905">
              <w:rPr>
                <w:szCs w:val="20"/>
                <w:lang w:val="fr-CA"/>
              </w:rPr>
              <w:t>DivehiDhivehiMaldivianInterpreter</w:t>
            </w:r>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Divehi Dhivehi Maldivian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r w:rsidRPr="00861905">
              <w:rPr>
                <w:szCs w:val="20"/>
                <w:lang w:val="fr-CA"/>
              </w:rPr>
              <w:t>DogribInterpreter</w:t>
            </w:r>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Dogrib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r w:rsidRPr="00861905">
              <w:rPr>
                <w:szCs w:val="20"/>
                <w:lang w:val="fr-CA"/>
              </w:rPr>
              <w:t>DogriInterpreter</w:t>
            </w:r>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 (doi)</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r w:rsidRPr="00861905">
              <w:rPr>
                <w:szCs w:val="20"/>
                <w:lang w:val="fr-CA"/>
              </w:rPr>
              <w:t>DravidianLanguagesInterpreter</w:t>
            </w:r>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Dravidian Languages (dra)</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r w:rsidRPr="00861905">
              <w:rPr>
                <w:szCs w:val="20"/>
                <w:lang w:val="fr-CA"/>
              </w:rPr>
              <w:t>DualaInterpreter</w:t>
            </w:r>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Duala (dua)</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r w:rsidRPr="00861905">
              <w:rPr>
                <w:szCs w:val="20"/>
                <w:lang w:val="fr-CA"/>
              </w:rPr>
              <w:t>DutchFlemishInterpreter</w:t>
            </w:r>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Dutch Flemish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r w:rsidRPr="00861905">
              <w:rPr>
                <w:szCs w:val="20"/>
                <w:lang w:val="fr-CA"/>
              </w:rPr>
              <w:t>DyulaInterpreter</w:t>
            </w:r>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Dyula (dyu)</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DzongkhaInterpreter</w:t>
            </w:r>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Dzongkha (dzo)</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r w:rsidRPr="00861905">
              <w:rPr>
                <w:szCs w:val="20"/>
                <w:lang w:val="fr-CA"/>
              </w:rPr>
              <w:t>EasternFrisianInterpreter</w:t>
            </w:r>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Eastern Frisian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r w:rsidRPr="00861905">
              <w:rPr>
                <w:szCs w:val="20"/>
                <w:lang w:val="fr-CA"/>
              </w:rPr>
              <w:t>EfikInterpreter</w:t>
            </w:r>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Efik (efi)</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r w:rsidRPr="00861905">
              <w:rPr>
                <w:szCs w:val="20"/>
                <w:lang w:val="fr-CA"/>
              </w:rPr>
              <w:t>EkajukInterpreter</w:t>
            </w:r>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Ekajuk (eka)</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r w:rsidRPr="00861905">
              <w:rPr>
                <w:szCs w:val="20"/>
                <w:lang w:val="fr-CA"/>
              </w:rPr>
              <w:t>ElamiteInterpreter</w:t>
            </w:r>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Elamite (elx)</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r w:rsidRPr="00861905">
              <w:rPr>
                <w:szCs w:val="20"/>
                <w:lang w:val="fr-CA"/>
              </w:rPr>
              <w:t>EnglishInterpreter</w:t>
            </w:r>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English (eng)</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r w:rsidRPr="00861905">
              <w:rPr>
                <w:szCs w:val="20"/>
                <w:lang w:val="fr-CA"/>
              </w:rPr>
              <w:t>ErzyaInterpreter</w:t>
            </w:r>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Erzya (myv)</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r w:rsidRPr="00861905">
              <w:rPr>
                <w:szCs w:val="20"/>
                <w:lang w:val="fr-CA"/>
              </w:rPr>
              <w:t>EsperantoInterpreter</w:t>
            </w:r>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Esperanto (epo)</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r w:rsidRPr="00861905">
              <w:rPr>
                <w:szCs w:val="20"/>
                <w:lang w:val="fr-CA"/>
              </w:rPr>
              <w:t>EstonianInterpreter</w:t>
            </w:r>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Estonian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r w:rsidRPr="00861905">
              <w:rPr>
                <w:szCs w:val="20"/>
                <w:lang w:val="fr-CA"/>
              </w:rPr>
              <w:t>EweInterpreter</w:t>
            </w:r>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r w:rsidRPr="00861905">
              <w:rPr>
                <w:szCs w:val="20"/>
                <w:lang w:val="fr-CA"/>
              </w:rPr>
              <w:t>EwondoInterpreter</w:t>
            </w:r>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Ewondo (ewo)</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r w:rsidRPr="00861905">
              <w:rPr>
                <w:szCs w:val="20"/>
                <w:lang w:val="fr-CA"/>
              </w:rPr>
              <w:t>FangInterpreter</w:t>
            </w:r>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FantiInterpreter</w:t>
            </w:r>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r w:rsidRPr="00861905">
              <w:rPr>
                <w:szCs w:val="20"/>
                <w:lang w:val="fr-CA"/>
              </w:rPr>
              <w:t>FaroeseInterpreter</w:t>
            </w:r>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Faroese (fao)</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r w:rsidRPr="00861905">
              <w:rPr>
                <w:szCs w:val="20"/>
                <w:lang w:val="fr-CA"/>
              </w:rPr>
              <w:t>FijianInterpreter</w:t>
            </w:r>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Fijian (fij)</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r w:rsidRPr="00861905">
              <w:rPr>
                <w:szCs w:val="20"/>
                <w:lang w:val="fr-CA"/>
              </w:rPr>
              <w:t>FilipinoPilipinoInterpreter</w:t>
            </w:r>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r w:rsidRPr="00861905">
              <w:rPr>
                <w:szCs w:val="20"/>
                <w:lang w:val="fr-CA"/>
              </w:rPr>
              <w:t>FinnishInterpreter</w:t>
            </w:r>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Finnish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r w:rsidRPr="00861905">
              <w:rPr>
                <w:szCs w:val="20"/>
                <w:lang w:val="fr-CA"/>
              </w:rPr>
              <w:t>FinnoUgrianLanguagesInterpreter</w:t>
            </w:r>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Finno Ugrian Languages (fiu)</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r w:rsidRPr="00861905">
              <w:rPr>
                <w:szCs w:val="20"/>
                <w:lang w:val="fr-CA"/>
              </w:rPr>
              <w:t>FonInterpreter</w:t>
            </w:r>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r w:rsidRPr="00861905">
              <w:rPr>
                <w:szCs w:val="20"/>
                <w:lang w:val="fr-CA"/>
              </w:rPr>
              <w:t>FrenchInterpreter</w:t>
            </w:r>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French (fre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r w:rsidRPr="00861905">
              <w:rPr>
                <w:szCs w:val="20"/>
                <w:lang w:val="fr-CA"/>
              </w:rPr>
              <w:t>FriulianInterpreter</w:t>
            </w:r>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Friulian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r w:rsidRPr="00861905">
              <w:rPr>
                <w:szCs w:val="20"/>
                <w:lang w:val="fr-CA"/>
              </w:rPr>
              <w:t>FulahInterpreter</w:t>
            </w:r>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Fulah (ful)</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r w:rsidRPr="00861905">
              <w:rPr>
                <w:szCs w:val="20"/>
                <w:lang w:val="fr-CA"/>
              </w:rPr>
              <w:t>GaelicScottishGaelicInterpreter</w:t>
            </w:r>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Gaelic Scottish Gaelic (gla)</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GaInterpreter</w:t>
            </w:r>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 (gaa)</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r w:rsidRPr="00861905">
              <w:rPr>
                <w:szCs w:val="20"/>
                <w:lang w:val="fr-CA"/>
              </w:rPr>
              <w:t>GalibiCaribInterpreter</w:t>
            </w:r>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r w:rsidRPr="00861905">
              <w:rPr>
                <w:szCs w:val="20"/>
                <w:lang w:val="fr-CA"/>
              </w:rPr>
              <w:t>GalicianInterpreter</w:t>
            </w:r>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Galician (glg)</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r w:rsidRPr="00861905">
              <w:rPr>
                <w:szCs w:val="20"/>
                <w:lang w:val="fr-CA"/>
              </w:rPr>
              <w:t>GandaInterpreter</w:t>
            </w:r>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Ganda (lug)</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r w:rsidRPr="00861905">
              <w:rPr>
                <w:szCs w:val="20"/>
                <w:lang w:val="fr-CA"/>
              </w:rPr>
              <w:t>GayoInterpreter</w:t>
            </w:r>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r w:rsidRPr="00861905">
              <w:rPr>
                <w:szCs w:val="20"/>
                <w:lang w:val="fr-CA"/>
              </w:rPr>
              <w:t>GbayaInterpreter</w:t>
            </w:r>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Gbaya (gba)</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r w:rsidRPr="00861905">
              <w:rPr>
                <w:szCs w:val="20"/>
                <w:lang w:val="fr-CA"/>
              </w:rPr>
              <w:t>GeezInterpreter</w:t>
            </w:r>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Geez (gez)</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r w:rsidRPr="00861905">
              <w:rPr>
                <w:szCs w:val="20"/>
                <w:lang w:val="fr-CA"/>
              </w:rPr>
              <w:t>GeorgianInterpreter</w:t>
            </w:r>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Georgian (geo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r w:rsidRPr="00861905">
              <w:rPr>
                <w:szCs w:val="20"/>
                <w:lang w:val="fr-CA"/>
              </w:rPr>
              <w:t>GermanInterpreter</w:t>
            </w:r>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German (ger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r w:rsidRPr="00861905">
              <w:rPr>
                <w:szCs w:val="20"/>
                <w:lang w:val="fr-CA"/>
              </w:rPr>
              <w:t>GilberteseInterpreter</w:t>
            </w:r>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Gilbertese (gil)</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r w:rsidRPr="00861905">
              <w:rPr>
                <w:szCs w:val="20"/>
                <w:lang w:val="fr-CA"/>
              </w:rPr>
              <w:t>GondiInterpreter</w:t>
            </w:r>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r w:rsidRPr="00861905">
              <w:rPr>
                <w:szCs w:val="20"/>
                <w:lang w:val="fr-CA"/>
              </w:rPr>
              <w:t>GorontaloInterpreter</w:t>
            </w:r>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Gorontalo (gor)</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GothicInterpreter</w:t>
            </w:r>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Gothic (got)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r w:rsidRPr="00861905">
              <w:rPr>
                <w:szCs w:val="20"/>
                <w:lang w:val="fr-CA"/>
              </w:rPr>
              <w:t>GreboInterpreter</w:t>
            </w:r>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Grebo (grb)</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r w:rsidRPr="00861905">
              <w:rPr>
                <w:szCs w:val="20"/>
                <w:lang w:val="fr-CA"/>
              </w:rPr>
              <w:t>GreekModernInterpreter</w:t>
            </w:r>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Greek Modern (gre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r w:rsidRPr="00861905">
              <w:rPr>
                <w:szCs w:val="20"/>
                <w:lang w:val="fr-CA"/>
              </w:rPr>
              <w:t>GuaraniInterpreter</w:t>
            </w:r>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Guarani (grn)</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r w:rsidRPr="00861905">
              <w:rPr>
                <w:szCs w:val="20"/>
                <w:lang w:val="fr-CA"/>
              </w:rPr>
              <w:t>GujaratiInterpreter</w:t>
            </w:r>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Gujarati (guj)</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r w:rsidRPr="00861905">
              <w:rPr>
                <w:szCs w:val="20"/>
                <w:lang w:val="fr-CA"/>
              </w:rPr>
              <w:t>GwichinInterpreter</w:t>
            </w:r>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Gwich'in (gwi)</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r w:rsidRPr="00861905">
              <w:rPr>
                <w:szCs w:val="20"/>
                <w:lang w:val="fr-CA"/>
              </w:rPr>
              <w:t>HaidaInterpreter</w:t>
            </w:r>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Haida (hai)</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r w:rsidRPr="00861905">
              <w:rPr>
                <w:szCs w:val="20"/>
                <w:lang w:val="fr-CA"/>
              </w:rPr>
              <w:t>HaitianHaitianCreoleInterpreter</w:t>
            </w:r>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Haitian Haitian Creole (hat)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r w:rsidRPr="00861905">
              <w:rPr>
                <w:szCs w:val="20"/>
                <w:lang w:val="fr-CA"/>
              </w:rPr>
              <w:t>HausaInterpreter</w:t>
            </w:r>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Hausa (hau)</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r w:rsidRPr="00861905">
              <w:rPr>
                <w:szCs w:val="20"/>
                <w:lang w:val="fr-CA"/>
              </w:rPr>
              <w:t>HawaiianInterpreter</w:t>
            </w:r>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Hawaiian (haw)</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r w:rsidRPr="00861905">
              <w:rPr>
                <w:szCs w:val="20"/>
                <w:lang w:val="fr-CA"/>
              </w:rPr>
              <w:t>HebrewInterpreter</w:t>
            </w:r>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Hebrew (heb)</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HereroInterpreter</w:t>
            </w:r>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Herero (her)</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r w:rsidRPr="00861905">
              <w:rPr>
                <w:szCs w:val="20"/>
                <w:lang w:val="fr-CA"/>
              </w:rPr>
              <w:t>HiligaynonInterpreter</w:t>
            </w:r>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Hiligaynon (hil)</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r w:rsidRPr="00861905">
              <w:rPr>
                <w:szCs w:val="20"/>
                <w:lang w:val="fr-CA"/>
              </w:rPr>
              <w:t>HimachaliWesternPahariLanguagesInterpreter</w:t>
            </w:r>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Himachali Western Pahari Languages (him)</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r w:rsidRPr="00861905">
              <w:rPr>
                <w:szCs w:val="20"/>
                <w:lang w:val="fr-CA"/>
              </w:rPr>
              <w:t>HindiInterpreter</w:t>
            </w:r>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Hindi (hin)</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r w:rsidRPr="00861905">
              <w:rPr>
                <w:szCs w:val="20"/>
                <w:lang w:val="fr-CA"/>
              </w:rPr>
              <w:t>HiriMotuInterpreter</w:t>
            </w:r>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Hiri Motu (hmo)</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r w:rsidRPr="00861905">
              <w:rPr>
                <w:szCs w:val="20"/>
                <w:lang w:val="fr-CA"/>
              </w:rPr>
              <w:t>HittiteInterpreter</w:t>
            </w:r>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r w:rsidRPr="00861905">
              <w:rPr>
                <w:szCs w:val="20"/>
                <w:lang w:val="fr-CA"/>
              </w:rPr>
              <w:t>HmongMongInterpreter</w:t>
            </w:r>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Hmong Mong (hmn)</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r w:rsidRPr="00861905">
              <w:rPr>
                <w:szCs w:val="20"/>
                <w:lang w:val="fr-CA"/>
              </w:rPr>
              <w:t>HungarianInterpreter</w:t>
            </w:r>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Hungarian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r w:rsidRPr="00861905">
              <w:rPr>
                <w:szCs w:val="20"/>
                <w:lang w:val="fr-CA"/>
              </w:rPr>
              <w:t>HupaInterpreter</w:t>
            </w:r>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Hupa (hup)</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r w:rsidRPr="00861905">
              <w:rPr>
                <w:szCs w:val="20"/>
                <w:lang w:val="fr-CA"/>
              </w:rPr>
              <w:t>IbanInterpreter</w:t>
            </w:r>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Iban (iba)</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r w:rsidRPr="00861905">
              <w:rPr>
                <w:szCs w:val="20"/>
                <w:lang w:val="fr-CA"/>
              </w:rPr>
              <w:t>IcelandicInterpreter</w:t>
            </w:r>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Icelandic (ice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IdoInterpreter</w:t>
            </w:r>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r w:rsidRPr="00861905">
              <w:rPr>
                <w:szCs w:val="20"/>
                <w:lang w:val="fr-CA"/>
              </w:rPr>
              <w:t>IgboInterpreter</w:t>
            </w:r>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r w:rsidRPr="00861905">
              <w:rPr>
                <w:szCs w:val="20"/>
                <w:lang w:val="fr-CA"/>
              </w:rPr>
              <w:t>IjolanguagesInterpreter</w:t>
            </w:r>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Ijolanguages (ijo)</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r w:rsidRPr="00861905">
              <w:rPr>
                <w:szCs w:val="20"/>
                <w:lang w:val="fr-CA"/>
              </w:rPr>
              <w:t>IlokoInterpreter</w:t>
            </w:r>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Iloko (ilo)</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r w:rsidRPr="00861905">
              <w:rPr>
                <w:szCs w:val="20"/>
                <w:lang w:val="fr-CA"/>
              </w:rPr>
              <w:t>InariSamiInterpreter</w:t>
            </w:r>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Inari Sami (smn)</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r w:rsidRPr="00861905">
              <w:rPr>
                <w:szCs w:val="20"/>
                <w:lang w:val="fr-CA"/>
              </w:rPr>
              <w:t>IndicLanguagesInterpreter</w:t>
            </w:r>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Indic Languages (inc)</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Indo-EuropeanLanguagesInterpreter</w:t>
            </w:r>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Indo-European Languages (ine)</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r w:rsidRPr="00861905">
              <w:rPr>
                <w:szCs w:val="20"/>
                <w:lang w:val="fr-CA"/>
              </w:rPr>
              <w:t>IndonesianInterpreter</w:t>
            </w:r>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Indonesian (ind)</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r w:rsidRPr="00861905">
              <w:rPr>
                <w:szCs w:val="20"/>
                <w:lang w:val="fr-CA"/>
              </w:rPr>
              <w:t>IngushInterpreter</w:t>
            </w:r>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Ingush (inh)</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r w:rsidRPr="00861905">
              <w:rPr>
                <w:szCs w:val="20"/>
                <w:lang w:val="fr-CA"/>
              </w:rPr>
              <w:t>InterlingueOccidentalInterpreter</w:t>
            </w:r>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r w:rsidRPr="00861905">
              <w:rPr>
                <w:szCs w:val="20"/>
                <w:lang w:val="fr-CA"/>
              </w:rPr>
              <w:t>InuktitutInterpreter</w:t>
            </w:r>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Inuktitut (iku)</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InupiaqInterpreter</w:t>
            </w:r>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Inupiaq (ipk)</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r w:rsidRPr="00861905">
              <w:rPr>
                <w:szCs w:val="20"/>
                <w:lang w:val="fr-CA"/>
              </w:rPr>
              <w:t>IranianLanguagesInterpreter</w:t>
            </w:r>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Iranian Languages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r w:rsidRPr="00861905">
              <w:rPr>
                <w:szCs w:val="20"/>
                <w:lang w:val="fr-CA"/>
              </w:rPr>
              <w:t>IrishInterpreter</w:t>
            </w:r>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Irish (gle)</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r w:rsidRPr="00861905">
              <w:rPr>
                <w:szCs w:val="20"/>
                <w:lang w:val="fr-CA"/>
              </w:rPr>
              <w:t>IroquoianLanguagesInterpreter</w:t>
            </w:r>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Iroquoian Languages (iro)</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r w:rsidRPr="00861905">
              <w:rPr>
                <w:szCs w:val="20"/>
                <w:lang w:val="fr-CA"/>
              </w:rPr>
              <w:t>ItalianInterpreter</w:t>
            </w:r>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Italian (ita)</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r w:rsidRPr="00861905">
              <w:rPr>
                <w:szCs w:val="20"/>
                <w:lang w:val="fr-CA"/>
              </w:rPr>
              <w:t>JapaneseInterpreter</w:t>
            </w:r>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Japanese (jpn)</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r w:rsidRPr="00861905">
              <w:rPr>
                <w:szCs w:val="20"/>
                <w:lang w:val="fr-CA"/>
              </w:rPr>
              <w:t>JavaneseInterpreter</w:t>
            </w:r>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Javanese (jav)</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r w:rsidRPr="00861905">
              <w:rPr>
                <w:szCs w:val="20"/>
                <w:lang w:val="fr-CA"/>
              </w:rPr>
              <w:t>Judeo-ArabicInterpreter</w:t>
            </w:r>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Judeo-Arabic (jrb)</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r w:rsidRPr="00861905">
              <w:rPr>
                <w:szCs w:val="20"/>
                <w:lang w:val="fr-CA"/>
              </w:rPr>
              <w:t>Judeo-PersianInterpreter</w:t>
            </w:r>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Judeo-Persian (jpr)</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r w:rsidRPr="00861905">
              <w:rPr>
                <w:szCs w:val="20"/>
                <w:lang w:val="fr-CA"/>
              </w:rPr>
              <w:t>KabardianInterpreter</w:t>
            </w:r>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Kabardian (kbd)</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r w:rsidRPr="00861905">
              <w:rPr>
                <w:szCs w:val="20"/>
                <w:lang w:val="fr-CA"/>
              </w:rPr>
              <w:t>KabyleInterpreter</w:t>
            </w:r>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Kabyle (kab)</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KachinJingphoInterpreter</w:t>
            </w:r>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Kachin Jingpho (kac)</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r w:rsidRPr="00861905">
              <w:rPr>
                <w:szCs w:val="20"/>
                <w:lang w:val="fr-CA"/>
              </w:rPr>
              <w:t>KalaallisutGreenlandicInterpreter</w:t>
            </w:r>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Kalaallisut Greenlandic (kal)</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r w:rsidRPr="00861905">
              <w:rPr>
                <w:szCs w:val="20"/>
                <w:lang w:val="fr-CA"/>
              </w:rPr>
              <w:t>KalmykOiratInterpreter</w:t>
            </w:r>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Kalmyk Oirat (xal)</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r w:rsidRPr="00861905">
              <w:rPr>
                <w:szCs w:val="20"/>
                <w:lang w:val="fr-CA"/>
              </w:rPr>
              <w:t>KambaInterpreter</w:t>
            </w:r>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Kamba (kam)</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r w:rsidRPr="00861905">
              <w:rPr>
                <w:szCs w:val="20"/>
                <w:lang w:val="fr-CA"/>
              </w:rPr>
              <w:t>KannadaInterpreter</w:t>
            </w:r>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r w:rsidRPr="00861905">
              <w:rPr>
                <w:szCs w:val="20"/>
                <w:lang w:val="fr-CA"/>
              </w:rPr>
              <w:t>KanuriInterpreter</w:t>
            </w:r>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Kanuri (kau)</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r w:rsidRPr="00861905">
              <w:rPr>
                <w:szCs w:val="20"/>
                <w:lang w:val="fr-CA"/>
              </w:rPr>
              <w:t>Karachay-BalkarInterpreter</w:t>
            </w:r>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Karachay-Balkar (krc)</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Kara-KalpakInterpreter</w:t>
            </w:r>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Kara-Kalpak (kaa)</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r w:rsidRPr="00861905">
              <w:rPr>
                <w:szCs w:val="20"/>
                <w:lang w:val="fr-CA"/>
              </w:rPr>
              <w:t>KarelianInterpreter</w:t>
            </w:r>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Karelian (krl)</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r w:rsidRPr="00861905">
              <w:rPr>
                <w:szCs w:val="20"/>
                <w:lang w:val="fr-CA"/>
              </w:rPr>
              <w:t>KarenLanguagesInterpreter</w:t>
            </w:r>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Karen Languages (kar)</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KashmiriInterpreter</w:t>
            </w:r>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r w:rsidRPr="00861905">
              <w:rPr>
                <w:szCs w:val="20"/>
                <w:lang w:val="fr-CA"/>
              </w:rPr>
              <w:t>KashubianInterpreter</w:t>
            </w:r>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Kashubian (csb)</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r w:rsidRPr="00861905">
              <w:rPr>
                <w:szCs w:val="20"/>
                <w:lang w:val="fr-CA"/>
              </w:rPr>
              <w:t>KawiInterpreter</w:t>
            </w:r>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Kawi (kaw)</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r w:rsidRPr="00861905">
              <w:rPr>
                <w:szCs w:val="20"/>
                <w:lang w:val="fr-CA"/>
              </w:rPr>
              <w:t>KazakhInterpreter</w:t>
            </w:r>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Kazakh (kaz)</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r w:rsidRPr="00861905">
              <w:rPr>
                <w:szCs w:val="20"/>
                <w:lang w:val="fr-CA"/>
              </w:rPr>
              <w:t>KhasiInterpreter</w:t>
            </w:r>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r w:rsidRPr="00861905">
              <w:rPr>
                <w:szCs w:val="20"/>
                <w:lang w:val="fr-CA"/>
              </w:rPr>
              <w:t>KhoisanLanguagesInterpreter</w:t>
            </w:r>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Khoisan Languages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r w:rsidRPr="00861905">
              <w:rPr>
                <w:szCs w:val="20"/>
                <w:lang w:val="fr-CA"/>
              </w:rPr>
              <w:t>KhotaneseSakanInterpreter</w:t>
            </w:r>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Khotanese Sakan (kho)</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r w:rsidRPr="00861905">
              <w:rPr>
                <w:szCs w:val="20"/>
                <w:lang w:val="fr-CA"/>
              </w:rPr>
              <w:t>KikuyuGikuyuInterpreter</w:t>
            </w:r>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Kikuyu Gikuyu (kik)</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r w:rsidRPr="00861905">
              <w:rPr>
                <w:szCs w:val="20"/>
                <w:lang w:val="fr-CA"/>
              </w:rPr>
              <w:t>KimbunduInterpreter</w:t>
            </w:r>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Kimbundu (kmb)</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r w:rsidRPr="00861905">
              <w:rPr>
                <w:szCs w:val="20"/>
                <w:lang w:val="fr-CA"/>
              </w:rPr>
              <w:t>KinyarwandaInterpreter</w:t>
            </w:r>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Kinyarwanda (kin)</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r w:rsidRPr="00861905">
              <w:rPr>
                <w:szCs w:val="20"/>
                <w:lang w:val="fr-CA"/>
              </w:rPr>
              <w:t>KirghizKyrgyzInterpreter</w:t>
            </w:r>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Kirghiz Kyrgyz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KlingontlhIngan-HolInterpreter</w:t>
            </w:r>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KlingontlhIngan-Hol (tlh)</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r w:rsidRPr="00861905">
              <w:rPr>
                <w:szCs w:val="20"/>
                <w:lang w:val="fr-CA"/>
              </w:rPr>
              <w:t>KomiInterpreter</w:t>
            </w:r>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Komi (kom)</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r w:rsidRPr="00861905">
              <w:rPr>
                <w:szCs w:val="20"/>
                <w:lang w:val="fr-CA"/>
              </w:rPr>
              <w:t>KongoInterpreter</w:t>
            </w:r>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Kongo (kon)</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r w:rsidRPr="00861905">
              <w:rPr>
                <w:szCs w:val="20"/>
                <w:lang w:val="fr-CA"/>
              </w:rPr>
              <w:t>KonkaniInterpreter</w:t>
            </w:r>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Konkani (kok)</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r w:rsidRPr="00861905">
              <w:rPr>
                <w:szCs w:val="20"/>
                <w:lang w:val="fr-CA"/>
              </w:rPr>
              <w:t>KoreanInterpreter</w:t>
            </w:r>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Korean (kor)</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r w:rsidRPr="00861905">
              <w:rPr>
                <w:szCs w:val="20"/>
                <w:lang w:val="fr-CA"/>
              </w:rPr>
              <w:t>KosraeanInterpreter</w:t>
            </w:r>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Kosraean (kos)</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r w:rsidRPr="00861905">
              <w:rPr>
                <w:szCs w:val="20"/>
                <w:lang w:val="fr-CA"/>
              </w:rPr>
              <w:t>KpelleInterpreter</w:t>
            </w:r>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Kpelle (kpe)</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r w:rsidRPr="00861905">
              <w:rPr>
                <w:szCs w:val="20"/>
                <w:lang w:val="fr-CA"/>
              </w:rPr>
              <w:t>KruLanguagesInterpreter</w:t>
            </w:r>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Kru Languages (kro)</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r w:rsidRPr="00861905">
              <w:rPr>
                <w:szCs w:val="20"/>
                <w:lang w:val="fr-CA"/>
              </w:rPr>
              <w:t>KuanyamaKwanyamaInterpreter</w:t>
            </w:r>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Kuanyama Kwanyama (kua)</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r w:rsidRPr="00861905">
              <w:rPr>
                <w:szCs w:val="20"/>
                <w:lang w:val="fr-CA"/>
              </w:rPr>
              <w:t>KumykInterpreter</w:t>
            </w:r>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Kumyk (kum)</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r w:rsidRPr="00861905">
              <w:rPr>
                <w:szCs w:val="20"/>
                <w:lang w:val="fr-CA"/>
              </w:rPr>
              <w:t>KurdishInterpreter</w:t>
            </w:r>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Kurdish (kur)</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KurukhInterpreter</w:t>
            </w:r>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r w:rsidRPr="00861905">
              <w:rPr>
                <w:szCs w:val="20"/>
                <w:lang w:val="fr-CA"/>
              </w:rPr>
              <w:t>KutenaiInterpreter</w:t>
            </w:r>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Kutenai (kut)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r w:rsidRPr="00861905">
              <w:rPr>
                <w:szCs w:val="20"/>
                <w:lang w:val="fr-CA"/>
              </w:rPr>
              <w:t>LadinoInterpreter</w:t>
            </w:r>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r w:rsidRPr="00861905">
              <w:rPr>
                <w:szCs w:val="20"/>
                <w:lang w:val="fr-CA"/>
              </w:rPr>
              <w:t>LahndaInterpreter</w:t>
            </w:r>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Lahnda (lah)</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r w:rsidRPr="00861905">
              <w:rPr>
                <w:szCs w:val="20"/>
                <w:lang w:val="fr-CA"/>
              </w:rPr>
              <w:t>LambaInterpreter</w:t>
            </w:r>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Lamba (lam)</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r w:rsidRPr="00861905">
              <w:rPr>
                <w:szCs w:val="20"/>
                <w:lang w:val="fr-CA"/>
              </w:rPr>
              <w:t>LandDayakLanguagesInterpreter</w:t>
            </w:r>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Land Dayak Languages (day)</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r w:rsidRPr="00861905">
              <w:rPr>
                <w:szCs w:val="20"/>
                <w:lang w:val="fr-CA"/>
              </w:rPr>
              <w:t>LaoInterpreter</w:t>
            </w:r>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r w:rsidRPr="00861905">
              <w:rPr>
                <w:szCs w:val="20"/>
                <w:lang w:val="fr-CA"/>
              </w:rPr>
              <w:t>LatinInterpreter</w:t>
            </w:r>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Latin (lat)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r w:rsidRPr="00861905">
              <w:rPr>
                <w:szCs w:val="20"/>
                <w:lang w:val="fr-CA"/>
              </w:rPr>
              <w:t>LatvianInterpreter</w:t>
            </w:r>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Latvian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r w:rsidRPr="00861905">
              <w:rPr>
                <w:szCs w:val="20"/>
                <w:lang w:val="fr-CA"/>
              </w:rPr>
              <w:t>LezghianInterpreter</w:t>
            </w:r>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Lezghian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r w:rsidRPr="00861905">
              <w:rPr>
                <w:szCs w:val="20"/>
                <w:lang w:val="fr-CA"/>
              </w:rPr>
              <w:t>LimburganLimburgerLimburgishInterpreter</w:t>
            </w:r>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Limburgan Limburger Limburgish (lim)</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LingalaInterpreter</w:t>
            </w:r>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r w:rsidRPr="00861905">
              <w:rPr>
                <w:szCs w:val="20"/>
                <w:lang w:val="fr-CA"/>
              </w:rPr>
              <w:t>LithuanianInterpreter</w:t>
            </w:r>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Lithuanian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r w:rsidRPr="00861905">
              <w:rPr>
                <w:szCs w:val="20"/>
                <w:lang w:val="fr-CA"/>
              </w:rPr>
              <w:t>LojbanInterpreter</w:t>
            </w:r>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Lojban (jbo)</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r w:rsidRPr="00861905">
              <w:rPr>
                <w:szCs w:val="20"/>
                <w:lang w:val="fr-CA"/>
              </w:rPr>
              <w:t>LowerSorbianInterpreter</w:t>
            </w:r>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Lower Sorbian (dsb)</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r w:rsidRPr="00861905">
              <w:rPr>
                <w:szCs w:val="20"/>
                <w:lang w:val="fr-CA"/>
              </w:rPr>
              <w:t>LoziInterpreter</w:t>
            </w:r>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Lozi (loz)</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Luba-KatangaInterpreter</w:t>
            </w:r>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Luba-Katanga (lub)</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Luba-LuluaInterpreter</w:t>
            </w:r>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Luba-Lulua (lua)</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r w:rsidRPr="00861905">
              <w:rPr>
                <w:szCs w:val="20"/>
                <w:lang w:val="fr-CA"/>
              </w:rPr>
              <w:t>LuisenoInterpreter</w:t>
            </w:r>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Luiseno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r w:rsidRPr="00861905">
              <w:rPr>
                <w:szCs w:val="20"/>
                <w:lang w:val="fr-CA"/>
              </w:rPr>
              <w:t>LuleSamiInterpreter</w:t>
            </w:r>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Lule Sami (smj)</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r w:rsidRPr="00861905">
              <w:rPr>
                <w:szCs w:val="20"/>
                <w:lang w:val="fr-CA"/>
              </w:rPr>
              <w:t>LundaInterpreter</w:t>
            </w:r>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Lunda (lun)</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Luo-KenyaTanzania-Interpreter</w:t>
            </w:r>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Luo(KenyaTanzania) (luo)</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LushaiInterpreter</w:t>
            </w:r>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r w:rsidRPr="00861905">
              <w:rPr>
                <w:szCs w:val="20"/>
                <w:lang w:val="fr-CA"/>
              </w:rPr>
              <w:t>LuxembourgishLetzeburgeschInterpreter</w:t>
            </w:r>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Luxembourgish Letzeburgesch (ltz)</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r w:rsidRPr="00861905">
              <w:rPr>
                <w:szCs w:val="20"/>
                <w:lang w:val="fr-CA"/>
              </w:rPr>
              <w:t>MacedonianInterpreter</w:t>
            </w:r>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Macedonian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r w:rsidRPr="00861905">
              <w:rPr>
                <w:szCs w:val="20"/>
                <w:lang w:val="fr-CA"/>
              </w:rPr>
              <w:t>MadureseInterpreter</w:t>
            </w:r>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Madurese (mad)</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r w:rsidRPr="00861905">
              <w:rPr>
                <w:szCs w:val="20"/>
                <w:lang w:val="fr-CA"/>
              </w:rPr>
              <w:t>MagahiInterpreter</w:t>
            </w:r>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Magahi (mag)</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r w:rsidRPr="00861905">
              <w:rPr>
                <w:szCs w:val="20"/>
                <w:lang w:val="fr-CA"/>
              </w:rPr>
              <w:t>MaithiliInterpreter</w:t>
            </w:r>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r w:rsidRPr="00861905">
              <w:rPr>
                <w:szCs w:val="20"/>
                <w:lang w:val="fr-CA"/>
              </w:rPr>
              <w:t>MakasarInterpreter</w:t>
            </w:r>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Makasar (mak)</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r w:rsidRPr="00861905">
              <w:rPr>
                <w:szCs w:val="20"/>
                <w:lang w:val="fr-CA"/>
              </w:rPr>
              <w:t>MalagasyInterpreter</w:t>
            </w:r>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Malagasy (mlg)</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r w:rsidRPr="00861905">
              <w:rPr>
                <w:szCs w:val="20"/>
                <w:lang w:val="fr-CA"/>
              </w:rPr>
              <w:t>MalayalamInterpreter</w:t>
            </w:r>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r w:rsidRPr="00861905">
              <w:rPr>
                <w:szCs w:val="20"/>
                <w:lang w:val="fr-CA"/>
              </w:rPr>
              <w:t>MalayInterpreter</w:t>
            </w:r>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 (may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r w:rsidRPr="00861905">
              <w:rPr>
                <w:szCs w:val="20"/>
                <w:lang w:val="fr-CA"/>
              </w:rPr>
              <w:t>MalteseInterpreter</w:t>
            </w:r>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Maltese (mlt)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ManchuInterpreter</w:t>
            </w:r>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Manchu (mnc)</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r w:rsidRPr="00861905">
              <w:rPr>
                <w:szCs w:val="20"/>
                <w:lang w:val="fr-CA"/>
              </w:rPr>
              <w:t>MandarInterpreter</w:t>
            </w:r>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Mandar (mdr)</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r w:rsidRPr="00861905">
              <w:rPr>
                <w:szCs w:val="20"/>
                <w:lang w:val="fr-CA"/>
              </w:rPr>
              <w:t>MandingoInterpreter</w:t>
            </w:r>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Mandingo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r w:rsidRPr="00861905">
              <w:rPr>
                <w:szCs w:val="20"/>
                <w:lang w:val="fr-CA"/>
              </w:rPr>
              <w:t>ManipuriInterpreter</w:t>
            </w:r>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Manipuri (mni)</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r w:rsidRPr="00861905">
              <w:rPr>
                <w:szCs w:val="20"/>
                <w:lang w:val="fr-CA"/>
              </w:rPr>
              <w:t>ManoboLanguagesInterpreter</w:t>
            </w:r>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Manobo Languages (mno)</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r w:rsidRPr="00861905">
              <w:rPr>
                <w:szCs w:val="20"/>
                <w:lang w:val="fr-CA"/>
              </w:rPr>
              <w:t>ManxInterpreter</w:t>
            </w:r>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Manx (glv)</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r w:rsidRPr="00861905">
              <w:rPr>
                <w:szCs w:val="20"/>
                <w:lang w:val="fr-CA"/>
              </w:rPr>
              <w:t>MaoriInterpreter</w:t>
            </w:r>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r w:rsidRPr="00861905">
              <w:rPr>
                <w:szCs w:val="20"/>
                <w:lang w:val="fr-CA"/>
              </w:rPr>
              <w:t>MapudungunMapucheInterpreter</w:t>
            </w:r>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Mapudungun Mapuche (arn)</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r w:rsidRPr="00861905">
              <w:rPr>
                <w:szCs w:val="20"/>
                <w:lang w:val="fr-CA"/>
              </w:rPr>
              <w:t>MarathiInterpreter</w:t>
            </w:r>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Marathi (mar)</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r w:rsidRPr="00861905">
              <w:rPr>
                <w:szCs w:val="20"/>
                <w:lang w:val="fr-CA"/>
              </w:rPr>
              <w:t>MariInterpreter</w:t>
            </w:r>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Mari (chm)</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r w:rsidRPr="00861905">
              <w:rPr>
                <w:szCs w:val="20"/>
                <w:lang w:val="fr-CA"/>
              </w:rPr>
              <w:t>MarshalleseInterpreter</w:t>
            </w:r>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Marshallese (mah)</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MarwariInterpreter</w:t>
            </w:r>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Marwari (mwr)</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r w:rsidRPr="00861905">
              <w:rPr>
                <w:szCs w:val="20"/>
                <w:lang w:val="fr-CA"/>
              </w:rPr>
              <w:t>MasaiInterpreter</w:t>
            </w:r>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r w:rsidRPr="00861905">
              <w:rPr>
                <w:szCs w:val="20"/>
                <w:lang w:val="fr-CA"/>
              </w:rPr>
              <w:t>MayanLanguagesInterpreter</w:t>
            </w:r>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Mayan Languages (myn)</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r w:rsidRPr="00861905">
              <w:rPr>
                <w:szCs w:val="20"/>
                <w:lang w:val="fr-CA"/>
              </w:rPr>
              <w:t>MendeInterpreter</w:t>
            </w:r>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r w:rsidRPr="00861905">
              <w:rPr>
                <w:szCs w:val="20"/>
                <w:lang w:val="fr-CA"/>
              </w:rPr>
              <w:t>MikmaqMicmacInterpreter</w:t>
            </w:r>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Mi'kmaq Micmac (mic)</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r w:rsidRPr="00861905">
              <w:rPr>
                <w:szCs w:val="20"/>
                <w:lang w:val="fr-CA"/>
              </w:rPr>
              <w:t>MinangkabauInterpreter</w:t>
            </w:r>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r w:rsidRPr="00861905">
              <w:rPr>
                <w:szCs w:val="20"/>
                <w:lang w:val="fr-CA"/>
              </w:rPr>
              <w:t>MirandeseInterpreter</w:t>
            </w:r>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Mirandese (mwl)</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r w:rsidRPr="00861905">
              <w:rPr>
                <w:szCs w:val="20"/>
                <w:lang w:val="fr-CA"/>
              </w:rPr>
              <w:t>MohawkInterpreter</w:t>
            </w:r>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Mohawk (moh)</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r w:rsidRPr="00861905">
              <w:rPr>
                <w:szCs w:val="20"/>
                <w:lang w:val="fr-CA"/>
              </w:rPr>
              <w:t>MokshaInterpreter</w:t>
            </w:r>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Moksha (mdf)</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r w:rsidRPr="00861905">
              <w:rPr>
                <w:szCs w:val="20"/>
                <w:lang w:val="fr-CA"/>
              </w:rPr>
              <w:t>MongoInterpreter</w:t>
            </w:r>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 (lol)</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r w:rsidRPr="00861905">
              <w:rPr>
                <w:szCs w:val="20"/>
                <w:lang w:val="fr-CA"/>
              </w:rPr>
              <w:t>MongolianInterpreter</w:t>
            </w:r>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Mongolian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Mon-KhmerLanguagesInterpreter</w:t>
            </w:r>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Mon-Khmer Languages (mkh)</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r w:rsidRPr="00861905">
              <w:rPr>
                <w:szCs w:val="20"/>
                <w:lang w:val="fr-CA"/>
              </w:rPr>
              <w:t>MossiInterpreter</w:t>
            </w:r>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r w:rsidRPr="00861905">
              <w:rPr>
                <w:szCs w:val="20"/>
                <w:lang w:val="fr-CA"/>
              </w:rPr>
              <w:t>MundaLanguagesInterpreter</w:t>
            </w:r>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Munda Languages (mun)</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r w:rsidRPr="00861905">
              <w:rPr>
                <w:szCs w:val="20"/>
                <w:lang w:val="fr-CA"/>
              </w:rPr>
              <w:t>NahuatlLanguagesInterpreter</w:t>
            </w:r>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Nahuatl Languages (nah)</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r w:rsidRPr="00861905">
              <w:rPr>
                <w:szCs w:val="20"/>
                <w:lang w:val="fr-CA"/>
              </w:rPr>
              <w:t>NauruInterpreter</w:t>
            </w:r>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Nauru (nau)</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r w:rsidRPr="00861905">
              <w:rPr>
                <w:szCs w:val="20"/>
                <w:lang w:val="fr-CA"/>
              </w:rPr>
              <w:t>NavajoNavahoInterpreter</w:t>
            </w:r>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Navajo Navaho (nav)</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r w:rsidRPr="00861905">
              <w:rPr>
                <w:szCs w:val="20"/>
                <w:lang w:val="fr-CA"/>
              </w:rPr>
              <w:t>NdebeleNorthNdebeleInterpreter</w:t>
            </w:r>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North Ndebele (nde)</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r w:rsidRPr="00861905">
              <w:rPr>
                <w:szCs w:val="20"/>
                <w:lang w:val="fr-CA"/>
              </w:rPr>
              <w:t>NdebeleSouthNdebeleInterpreter</w:t>
            </w:r>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South Ndebele (nbl)</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r w:rsidRPr="00861905">
              <w:rPr>
                <w:szCs w:val="20"/>
                <w:lang w:val="fr-CA"/>
              </w:rPr>
              <w:t>NdongaInterpreter</w:t>
            </w:r>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Ndonga (ndo)</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r w:rsidRPr="00861905">
              <w:rPr>
                <w:szCs w:val="20"/>
                <w:lang w:val="fr-CA"/>
              </w:rPr>
              <w:t>NeapolitanInterpreter</w:t>
            </w:r>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Neapolitan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NepalBhasaNewariInterpreter</w:t>
            </w:r>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 Bhasa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r w:rsidRPr="00861905">
              <w:rPr>
                <w:szCs w:val="20"/>
                <w:lang w:val="fr-CA"/>
              </w:rPr>
              <w:t>NepaliInterpreter</w:t>
            </w:r>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Nepali (nep)</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r w:rsidRPr="00861905">
              <w:rPr>
                <w:szCs w:val="20"/>
                <w:lang w:val="fr-CA"/>
              </w:rPr>
              <w:t>NiasInterpreter</w:t>
            </w:r>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Niger-KordofanianLanguagesInterpreter</w:t>
            </w:r>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Niger-Kordofanian Languages (nic)</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Nilo-SaharanLanguagesInterpreter</w:t>
            </w:r>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Nilo-Saharan Languages (ssa)</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r w:rsidRPr="00861905">
              <w:rPr>
                <w:szCs w:val="20"/>
                <w:lang w:val="fr-CA"/>
              </w:rPr>
              <w:t>NiueanInterpreter</w:t>
            </w:r>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Niuean (niu)</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r w:rsidRPr="00861905">
              <w:rPr>
                <w:szCs w:val="20"/>
                <w:lang w:val="fr-CA"/>
              </w:rPr>
              <w:t>NKoInterpreter</w:t>
            </w:r>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N'Ko (nqo)</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r w:rsidRPr="00861905">
              <w:rPr>
                <w:szCs w:val="20"/>
                <w:lang w:val="fr-CA"/>
              </w:rPr>
              <w:t>NogaiInterpreter</w:t>
            </w:r>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Nogai (nog)</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r w:rsidRPr="00861905">
              <w:rPr>
                <w:szCs w:val="20"/>
                <w:lang w:val="fr-CA"/>
              </w:rPr>
              <w:t>NorseOldInterpreter</w:t>
            </w:r>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Norse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r w:rsidRPr="00861905">
              <w:rPr>
                <w:szCs w:val="20"/>
                <w:lang w:val="fr-CA"/>
              </w:rPr>
              <w:t>NorthernFrisianInterpreter</w:t>
            </w:r>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Frisian (frr)</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r w:rsidRPr="00861905">
              <w:rPr>
                <w:szCs w:val="20"/>
                <w:lang w:val="fr-CA"/>
              </w:rPr>
              <w:t>NorthernSamiInterpreter</w:t>
            </w:r>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Northern Sami (sme)</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r w:rsidRPr="00861905">
              <w:rPr>
                <w:szCs w:val="20"/>
                <w:lang w:val="fr-CA"/>
              </w:rPr>
              <w:t>NorwegianBokmalInterpreter</w:t>
            </w:r>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Bokm?l (nob)</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r w:rsidRPr="00861905">
              <w:rPr>
                <w:szCs w:val="20"/>
                <w:lang w:val="fr-CA"/>
              </w:rPr>
              <w:t>NorwegianInterpreter</w:t>
            </w:r>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(nno)</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r w:rsidRPr="00861905">
              <w:rPr>
                <w:szCs w:val="20"/>
                <w:lang w:val="fr-CA"/>
              </w:rPr>
              <w:t>NubianLanguagesInterpreter</w:t>
            </w:r>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Nubian Languages (nub)</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r w:rsidRPr="00861905">
              <w:rPr>
                <w:szCs w:val="20"/>
                <w:lang w:val="fr-CA"/>
              </w:rPr>
              <w:t>NyamweziInterpreter</w:t>
            </w:r>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Nyamwezi (nym)</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r w:rsidRPr="00861905">
              <w:rPr>
                <w:szCs w:val="20"/>
                <w:lang w:val="fr-CA"/>
              </w:rPr>
              <w:t>NyankoleInterpreter</w:t>
            </w:r>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Nyankole (nyn)</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r w:rsidRPr="00861905">
              <w:rPr>
                <w:szCs w:val="20"/>
                <w:lang w:val="fr-CA"/>
              </w:rPr>
              <w:t>NyoroInterpreter</w:t>
            </w:r>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Nyoro (nyo)</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r w:rsidRPr="00861905">
              <w:rPr>
                <w:szCs w:val="20"/>
                <w:lang w:val="fr-CA"/>
              </w:rPr>
              <w:t>NzimaInterpreter</w:t>
            </w:r>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Nzima (nzi)</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r w:rsidRPr="00861905">
              <w:rPr>
                <w:szCs w:val="20"/>
                <w:lang w:val="fr-CA"/>
              </w:rPr>
              <w:t>OccitanInterpreter</w:t>
            </w:r>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Occitan (oci)</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r w:rsidRPr="00861905">
              <w:rPr>
                <w:szCs w:val="20"/>
                <w:lang w:val="fr-CA"/>
              </w:rPr>
              <w:t>OjibwaInterpreter</w:t>
            </w:r>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Ojibwa (oji)</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r w:rsidRPr="00861905">
              <w:rPr>
                <w:szCs w:val="20"/>
                <w:lang w:val="fr-CA"/>
              </w:rPr>
              <w:t>OriyaInterpreter</w:t>
            </w:r>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Oriya (ori)</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OromoInterpreter</w:t>
            </w:r>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Oromo (orm)</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r w:rsidRPr="00861905">
              <w:rPr>
                <w:szCs w:val="20"/>
                <w:lang w:val="fr-CA"/>
              </w:rPr>
              <w:t>OsageInterpreter</w:t>
            </w:r>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r w:rsidRPr="00861905">
              <w:rPr>
                <w:szCs w:val="20"/>
                <w:lang w:val="fr-CA"/>
              </w:rPr>
              <w:t>OssetianOsseticInterpreter</w:t>
            </w:r>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Ossetian Ossetic (oss)</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r w:rsidRPr="00861905">
              <w:rPr>
                <w:szCs w:val="20"/>
                <w:lang w:val="fr-CA"/>
              </w:rPr>
              <w:t>OtomianLanguagesInterpreter</w:t>
            </w:r>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Otomian Languages (oto)</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r w:rsidRPr="00861905">
              <w:rPr>
                <w:szCs w:val="20"/>
                <w:lang w:val="fr-CA"/>
              </w:rPr>
              <w:t>PahlaviInterpreter</w:t>
            </w:r>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r w:rsidRPr="00861905">
              <w:rPr>
                <w:szCs w:val="20"/>
                <w:lang w:val="fr-CA"/>
              </w:rPr>
              <w:t>PalauanInterpreter</w:t>
            </w:r>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Palauan (pau)</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r w:rsidRPr="00861905">
              <w:rPr>
                <w:szCs w:val="20"/>
                <w:lang w:val="fr-CA"/>
              </w:rPr>
              <w:t>PaliInterpreter</w:t>
            </w:r>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r w:rsidRPr="00861905">
              <w:rPr>
                <w:szCs w:val="20"/>
                <w:lang w:val="fr-CA"/>
              </w:rPr>
              <w:t>PampangaKapampanganInterpreter</w:t>
            </w:r>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Pampanga Kapampangan (pam)</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r w:rsidRPr="00861905">
              <w:rPr>
                <w:szCs w:val="20"/>
                <w:lang w:val="fr-CA"/>
              </w:rPr>
              <w:t>PangasinanInterpreter</w:t>
            </w:r>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Pangasinan (pag)</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r w:rsidRPr="00861905">
              <w:rPr>
                <w:szCs w:val="20"/>
                <w:lang w:val="fr-CA"/>
              </w:rPr>
              <w:t>PanjabiPunjabiInterpreter</w:t>
            </w:r>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PapiamentoInterpreter</w:t>
            </w:r>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r w:rsidRPr="00861905">
              <w:rPr>
                <w:szCs w:val="20"/>
                <w:lang w:val="fr-CA"/>
              </w:rPr>
              <w:t>PapuanLanguagesInterpreter</w:t>
            </w:r>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Papuan Languages (paa)</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r w:rsidRPr="00861905">
              <w:rPr>
                <w:szCs w:val="20"/>
                <w:lang w:val="fr-CA"/>
              </w:rPr>
              <w:t>PediSepediNorthernSothoInterpreter</w:t>
            </w:r>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Pedi Sepedi Northern Sotho (nso)</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r w:rsidRPr="00861905">
              <w:rPr>
                <w:szCs w:val="20"/>
                <w:lang w:val="fr-CA"/>
              </w:rPr>
              <w:t>PersianInterpreter</w:t>
            </w:r>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r w:rsidRPr="00861905">
              <w:rPr>
                <w:szCs w:val="20"/>
                <w:lang w:val="fr-CA"/>
              </w:rPr>
              <w:t>PhilippineLanguagesInterpreter</w:t>
            </w:r>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Philippine Languages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r w:rsidRPr="00861905">
              <w:rPr>
                <w:szCs w:val="20"/>
                <w:lang w:val="fr-CA"/>
              </w:rPr>
              <w:t>PhoenicianInterpreter</w:t>
            </w:r>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Phoenician (phn)</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r w:rsidRPr="00861905">
              <w:rPr>
                <w:szCs w:val="20"/>
                <w:lang w:val="fr-CA"/>
              </w:rPr>
              <w:t>PohnpeianInterpreter</w:t>
            </w:r>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Pohnpeian (pon)</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r w:rsidRPr="00861905">
              <w:rPr>
                <w:szCs w:val="20"/>
                <w:lang w:val="fr-CA"/>
              </w:rPr>
              <w:t>PolishInterpreter</w:t>
            </w:r>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Polish (pol)</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r w:rsidRPr="00861905">
              <w:rPr>
                <w:szCs w:val="20"/>
                <w:lang w:val="fr-CA"/>
              </w:rPr>
              <w:t>PortugueseInterpreter</w:t>
            </w:r>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Portuguese (por)</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r w:rsidRPr="00861905">
              <w:rPr>
                <w:szCs w:val="20"/>
                <w:lang w:val="fr-CA"/>
              </w:rPr>
              <w:t>PrakritLanguagesInterpreter</w:t>
            </w:r>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Prakrit Languages (pra)</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r w:rsidRPr="00861905">
              <w:rPr>
                <w:szCs w:val="20"/>
                <w:lang w:val="fr-CA"/>
              </w:rPr>
              <w:t>PushtoPashtoInterpreter</w:t>
            </w:r>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Pushto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r w:rsidRPr="00861905">
              <w:rPr>
                <w:szCs w:val="20"/>
                <w:lang w:val="fr-CA"/>
              </w:rPr>
              <w:t>QuechuaInterpreter</w:t>
            </w:r>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r w:rsidRPr="00861905">
              <w:rPr>
                <w:szCs w:val="20"/>
                <w:lang w:val="fr-CA"/>
              </w:rPr>
              <w:t>RajasthaniInterpreter</w:t>
            </w:r>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Rajasthani (raj)</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r w:rsidRPr="00861905">
              <w:rPr>
                <w:szCs w:val="20"/>
                <w:lang w:val="fr-CA"/>
              </w:rPr>
              <w:t>RapanuiInterpreter</w:t>
            </w:r>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r w:rsidRPr="00861905">
              <w:rPr>
                <w:szCs w:val="20"/>
                <w:lang w:val="fr-CA"/>
              </w:rPr>
              <w:t>RarotonganCookIslandsMaoriInterpreter</w:t>
            </w:r>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Rarotongan Cook Islands Maori (rar)</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r w:rsidRPr="00861905">
              <w:rPr>
                <w:szCs w:val="20"/>
                <w:lang w:val="fr-CA"/>
              </w:rPr>
              <w:t>RomanianMoldavianMoldovanInterpreter</w:t>
            </w:r>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Romanian Moldavian Moldovan (rum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r w:rsidRPr="00861905">
              <w:rPr>
                <w:szCs w:val="20"/>
                <w:lang w:val="fr-CA"/>
              </w:rPr>
              <w:t>RomanshInterpreter</w:t>
            </w:r>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Romansh (roh)</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r w:rsidRPr="00861905">
              <w:rPr>
                <w:szCs w:val="20"/>
                <w:lang w:val="fr-CA"/>
              </w:rPr>
              <w:t>RomanyInterpreter</w:t>
            </w:r>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Romany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r w:rsidRPr="00861905">
              <w:rPr>
                <w:szCs w:val="20"/>
                <w:lang w:val="fr-CA"/>
              </w:rPr>
              <w:t>RundiInterpreter</w:t>
            </w:r>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Rundi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r w:rsidRPr="00861905">
              <w:rPr>
                <w:szCs w:val="20"/>
                <w:lang w:val="fr-CA"/>
              </w:rPr>
              <w:t>RussianInterpreter</w:t>
            </w:r>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Russian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r w:rsidRPr="00861905">
              <w:rPr>
                <w:szCs w:val="20"/>
                <w:lang w:val="fr-CA"/>
              </w:rPr>
              <w:t>SalishanLanguagesInterpreter</w:t>
            </w:r>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Salishan Languages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r w:rsidRPr="00861905">
              <w:rPr>
                <w:szCs w:val="20"/>
                <w:lang w:val="fr-CA"/>
              </w:rPr>
              <w:t>SamaritanAramaicInterpreter</w:t>
            </w:r>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Samaritan Aramaic (sam)</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r w:rsidRPr="00861905">
              <w:rPr>
                <w:szCs w:val="20"/>
                <w:lang w:val="fr-CA"/>
              </w:rPr>
              <w:t>SamiLanguagesInterpreter</w:t>
            </w:r>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Sami Languages (smi)</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r w:rsidRPr="00861905">
              <w:rPr>
                <w:szCs w:val="20"/>
                <w:lang w:val="fr-CA"/>
              </w:rPr>
              <w:t>SamoanInterpreter</w:t>
            </w:r>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Samoan (smo)</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r w:rsidRPr="00861905">
              <w:rPr>
                <w:szCs w:val="20"/>
                <w:lang w:val="fr-CA"/>
              </w:rPr>
              <w:t>SandaweInterpreter</w:t>
            </w:r>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Sandawe (sad)</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r w:rsidRPr="00861905">
              <w:rPr>
                <w:szCs w:val="20"/>
                <w:lang w:val="fr-CA"/>
              </w:rPr>
              <w:t>SangoInterpreter</w:t>
            </w:r>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Sango (sag)</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r w:rsidRPr="00861905">
              <w:rPr>
                <w:szCs w:val="20"/>
                <w:lang w:val="fr-CA"/>
              </w:rPr>
              <w:t>SanskritInterpreter</w:t>
            </w:r>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Sanskrit (san)</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r w:rsidRPr="00861905">
              <w:rPr>
                <w:szCs w:val="20"/>
                <w:lang w:val="fr-CA"/>
              </w:rPr>
              <w:t>SantaliInterpreter</w:t>
            </w:r>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Santali (sat)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r w:rsidRPr="00861905">
              <w:rPr>
                <w:szCs w:val="20"/>
                <w:lang w:val="fr-CA"/>
              </w:rPr>
              <w:t>SardinianInterpreter</w:t>
            </w:r>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Sardinian (srd)</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r w:rsidRPr="00861905">
              <w:rPr>
                <w:szCs w:val="20"/>
                <w:lang w:val="fr-CA"/>
              </w:rPr>
              <w:t>SasakInterpreter</w:t>
            </w:r>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Sasak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r w:rsidRPr="00861905">
              <w:rPr>
                <w:szCs w:val="20"/>
                <w:lang w:val="fr-CA"/>
              </w:rPr>
              <w:t>ScotsInterpreter</w:t>
            </w:r>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Scots (sco)</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r w:rsidRPr="00861905">
              <w:rPr>
                <w:szCs w:val="20"/>
                <w:lang w:val="fr-CA"/>
              </w:rPr>
              <w:t>SelkupInterpreter</w:t>
            </w:r>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Selkup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SemiticLanguagesInterpreter</w:t>
            </w:r>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Semitic Languages (sem)</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r w:rsidRPr="00861905">
              <w:rPr>
                <w:szCs w:val="20"/>
                <w:lang w:val="fr-CA"/>
              </w:rPr>
              <w:t>SerbianInterpreter</w:t>
            </w:r>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Serbian (srp)</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r w:rsidRPr="00861905">
              <w:rPr>
                <w:szCs w:val="20"/>
                <w:lang w:val="fr-CA"/>
              </w:rPr>
              <w:t>SererInterpreter</w:t>
            </w:r>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Serer (srr)</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r w:rsidRPr="00861905">
              <w:rPr>
                <w:szCs w:val="20"/>
                <w:lang w:val="fr-CA"/>
              </w:rPr>
              <w:t>ShanInterpreter</w:t>
            </w:r>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Shan (shn)</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r w:rsidRPr="00861905">
              <w:rPr>
                <w:szCs w:val="20"/>
                <w:lang w:val="fr-CA"/>
              </w:rPr>
              <w:t>ShonaInterpreter</w:t>
            </w:r>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Shona (sna)</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r w:rsidRPr="00861905">
              <w:rPr>
                <w:szCs w:val="20"/>
                <w:lang w:val="fr-CA"/>
              </w:rPr>
              <w:t>SichuanYiNuosuInterpreter</w:t>
            </w:r>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Sichuan YiNuosu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r w:rsidRPr="00861905">
              <w:rPr>
                <w:szCs w:val="20"/>
                <w:lang w:val="fr-CA"/>
              </w:rPr>
              <w:t>SicilianInterpreter</w:t>
            </w:r>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Sicilian (scn)</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r w:rsidRPr="00861905">
              <w:rPr>
                <w:szCs w:val="20"/>
                <w:lang w:val="fr-CA"/>
              </w:rPr>
              <w:t>SidamoInterpreter</w:t>
            </w:r>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Sidamo (sid)</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r w:rsidRPr="00861905">
              <w:rPr>
                <w:szCs w:val="20"/>
                <w:lang w:val="fr-CA"/>
              </w:rPr>
              <w:t>SignLanguagesInterpreter</w:t>
            </w:r>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Sign Languages (sgn)</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r w:rsidRPr="00861905">
              <w:rPr>
                <w:szCs w:val="20"/>
                <w:lang w:val="fr-CA"/>
              </w:rPr>
              <w:t>SiksikaInterpreter</w:t>
            </w:r>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Siksika (bla)</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r w:rsidRPr="00861905">
              <w:rPr>
                <w:szCs w:val="20"/>
                <w:lang w:val="fr-CA"/>
              </w:rPr>
              <w:t>SindhiInterpreter</w:t>
            </w:r>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Sindhi (snd)</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SinhalaSinhaleseInterpreter</w:t>
            </w:r>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Sinhala Sinhalese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Sino-TibetanLanguagesInterpreter</w:t>
            </w:r>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Sino-Tibetan Languages (sit)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r w:rsidRPr="00861905">
              <w:rPr>
                <w:szCs w:val="20"/>
                <w:lang w:val="fr-CA"/>
              </w:rPr>
              <w:t>SiouanLanguagesInterpreter</w:t>
            </w:r>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Siouan Languages (sio)</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r w:rsidRPr="00861905">
              <w:rPr>
                <w:szCs w:val="20"/>
                <w:lang w:val="fr-CA"/>
              </w:rPr>
              <w:t>SkoltSamiInterpreter</w:t>
            </w:r>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Skolt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r w:rsidRPr="00861905">
              <w:rPr>
                <w:szCs w:val="20"/>
                <w:lang w:val="fr-CA"/>
              </w:rPr>
              <w:t>Slave(Athapascan)Interpreter</w:t>
            </w:r>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r w:rsidRPr="00861905">
              <w:rPr>
                <w:szCs w:val="20"/>
                <w:lang w:val="fr-CA"/>
              </w:rPr>
              <w:t>SlavicLanguagesInterpreter</w:t>
            </w:r>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Languages (sla)</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r w:rsidRPr="00861905">
              <w:rPr>
                <w:szCs w:val="20"/>
                <w:lang w:val="fr-CA"/>
              </w:rPr>
              <w:t>SlavicSlavonicOldBulgarianInterpreter</w:t>
            </w:r>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Slavonic Old Bulgarian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r w:rsidRPr="00861905">
              <w:rPr>
                <w:szCs w:val="20"/>
                <w:lang w:val="fr-CA"/>
              </w:rPr>
              <w:t>SlovakInterpreter</w:t>
            </w:r>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Slovak (slo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r w:rsidRPr="00861905">
              <w:rPr>
                <w:szCs w:val="20"/>
                <w:lang w:val="fr-CA"/>
              </w:rPr>
              <w:t>SlovenianInterpreter</w:t>
            </w:r>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Slovenian (slv)</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r w:rsidRPr="00861905">
              <w:rPr>
                <w:szCs w:val="20"/>
                <w:lang w:val="fr-CA"/>
              </w:rPr>
              <w:t>SogdianInterpreter</w:t>
            </w:r>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Sogdian (sog)</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SomaliInterpreter</w:t>
            </w:r>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Somali (som)</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r w:rsidRPr="00861905">
              <w:rPr>
                <w:szCs w:val="20"/>
                <w:lang w:val="fr-CA"/>
              </w:rPr>
              <w:t>SonghaiLanguagesInterpreter</w:t>
            </w:r>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Songhai Languages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r w:rsidRPr="00861905">
              <w:rPr>
                <w:szCs w:val="20"/>
                <w:lang w:val="fr-CA"/>
              </w:rPr>
              <w:t>SoninkeInterpreter</w:t>
            </w:r>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Soninke (snk)</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r w:rsidRPr="00861905">
              <w:rPr>
                <w:szCs w:val="20"/>
                <w:lang w:val="fr-CA"/>
              </w:rPr>
              <w:t>SorbianLanguagesInterpreter</w:t>
            </w:r>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Sorbian Languages (wen)</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r w:rsidRPr="00861905">
              <w:rPr>
                <w:szCs w:val="20"/>
                <w:lang w:val="fr-CA"/>
              </w:rPr>
              <w:t>SothoSouthernInterpreter</w:t>
            </w:r>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Sotho Southern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r w:rsidRPr="00861905">
              <w:rPr>
                <w:szCs w:val="20"/>
                <w:lang w:val="fr-CA"/>
              </w:rPr>
              <w:t>SouthAmericanIndianLanguagesInterpreter</w:t>
            </w:r>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 American Indian Languages (sai)</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r w:rsidRPr="00861905">
              <w:rPr>
                <w:szCs w:val="20"/>
                <w:lang w:val="fr-CA"/>
              </w:rPr>
              <w:t>SouthernAltaiInterpreter</w:t>
            </w:r>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Altai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r w:rsidRPr="00861905">
              <w:rPr>
                <w:szCs w:val="20"/>
                <w:lang w:val="fr-CA"/>
              </w:rPr>
              <w:t>SouthernSamiInterpreter</w:t>
            </w:r>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Sami (sma)</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r w:rsidRPr="00861905">
              <w:rPr>
                <w:szCs w:val="20"/>
                <w:lang w:val="fr-CA"/>
              </w:rPr>
              <w:t>SpanishCastilianInterpreter</w:t>
            </w:r>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Spanish Castilian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r w:rsidRPr="00861905">
              <w:rPr>
                <w:szCs w:val="20"/>
                <w:lang w:val="fr-CA"/>
              </w:rPr>
              <w:t>SrananTongoInterpreter</w:t>
            </w:r>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Sranan Tongo (srn)</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StandardMoroccanTamazightInterpreter</w:t>
            </w:r>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Standard Moroccan Tamazight (zgh)</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r w:rsidRPr="00861905">
              <w:rPr>
                <w:szCs w:val="20"/>
                <w:lang w:val="fr-CA"/>
              </w:rPr>
              <w:t>SukumaInterpreter</w:t>
            </w:r>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Sukuma (suk)</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r w:rsidRPr="00861905">
              <w:rPr>
                <w:szCs w:val="20"/>
                <w:lang w:val="fr-CA"/>
              </w:rPr>
              <w:t>SumerianInterpreter</w:t>
            </w:r>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Sumerian (sux)</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r w:rsidRPr="00861905">
              <w:rPr>
                <w:szCs w:val="20"/>
                <w:lang w:val="fr-CA"/>
              </w:rPr>
              <w:t>SundaneseInterpreter</w:t>
            </w:r>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Sundanese (sun)</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r w:rsidRPr="00861905">
              <w:rPr>
                <w:szCs w:val="20"/>
                <w:lang w:val="fr-CA"/>
              </w:rPr>
              <w:t>SusuInterpreter</w:t>
            </w:r>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r w:rsidRPr="00861905">
              <w:rPr>
                <w:szCs w:val="20"/>
                <w:lang w:val="fr-CA"/>
              </w:rPr>
              <w:t>SwahiliInterpreter</w:t>
            </w:r>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Swahili (swa)</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r w:rsidRPr="00861905">
              <w:rPr>
                <w:szCs w:val="20"/>
                <w:lang w:val="fr-CA"/>
              </w:rPr>
              <w:t>SwatiInterpreter</w:t>
            </w:r>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Swati (ssw)</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r w:rsidRPr="00861905">
              <w:rPr>
                <w:szCs w:val="20"/>
                <w:lang w:val="fr-CA"/>
              </w:rPr>
              <w:t>SwedishInterpreter</w:t>
            </w:r>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Swedish (swe)</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r w:rsidRPr="00861905">
              <w:rPr>
                <w:szCs w:val="20"/>
                <w:lang w:val="fr-CA"/>
              </w:rPr>
              <w:t>SwissGermanAlemannicAlsatianInterpreter</w:t>
            </w:r>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Swiss German Alemannic Alsatian (gsw)</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r w:rsidRPr="00861905">
              <w:rPr>
                <w:szCs w:val="20"/>
                <w:lang w:val="fr-CA"/>
              </w:rPr>
              <w:t>SyriacInterpreter</w:t>
            </w:r>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Syriac (syr)</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r w:rsidRPr="00861905">
              <w:rPr>
                <w:szCs w:val="20"/>
                <w:lang w:val="fr-CA"/>
              </w:rPr>
              <w:t>TagalogInterpreter</w:t>
            </w:r>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Tagalog (tgl)</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TahitianInterpreter</w:t>
            </w:r>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Tahitian (tah)</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r w:rsidRPr="00861905">
              <w:rPr>
                <w:szCs w:val="20"/>
                <w:lang w:val="fr-CA"/>
              </w:rPr>
              <w:t>TaiLanguagesInterpreter</w:t>
            </w:r>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Tai Languages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r w:rsidRPr="00861905">
              <w:rPr>
                <w:szCs w:val="20"/>
                <w:lang w:val="fr-CA"/>
              </w:rPr>
              <w:t>TajikInterpreter</w:t>
            </w:r>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Tajik (tgk)</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r w:rsidRPr="00861905">
              <w:rPr>
                <w:szCs w:val="20"/>
                <w:lang w:val="fr-CA"/>
              </w:rPr>
              <w:t>TamashekInterpreter</w:t>
            </w:r>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Tamashek (tmh)</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r w:rsidRPr="00861905">
              <w:rPr>
                <w:szCs w:val="20"/>
                <w:lang w:val="fr-CA"/>
              </w:rPr>
              <w:t>TamilInterpreter</w:t>
            </w:r>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Tamil (tam)</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r w:rsidRPr="00861905">
              <w:rPr>
                <w:szCs w:val="20"/>
                <w:lang w:val="fr-CA"/>
              </w:rPr>
              <w:t>TatarInterpreter</w:t>
            </w:r>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r w:rsidRPr="00861905">
              <w:rPr>
                <w:szCs w:val="20"/>
                <w:lang w:val="fr-CA"/>
              </w:rPr>
              <w:t>TeluguInterpreter</w:t>
            </w:r>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r w:rsidRPr="00861905">
              <w:rPr>
                <w:szCs w:val="20"/>
                <w:lang w:val="fr-CA"/>
              </w:rPr>
              <w:t>TerenoInterpreter</w:t>
            </w:r>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Tereno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r w:rsidRPr="00861905">
              <w:rPr>
                <w:szCs w:val="20"/>
                <w:lang w:val="fr-CA"/>
              </w:rPr>
              <w:t>TetumInterpreter</w:t>
            </w:r>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Tetum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r w:rsidRPr="00861905">
              <w:rPr>
                <w:szCs w:val="20"/>
                <w:lang w:val="fr-CA"/>
              </w:rPr>
              <w:t>ThaiInterpreter</w:t>
            </w:r>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Thai (tha)</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r w:rsidRPr="00861905">
              <w:rPr>
                <w:szCs w:val="20"/>
                <w:lang w:val="fr-CA"/>
              </w:rPr>
              <w:t>TibetanInterpreter</w:t>
            </w:r>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Tibetan (tib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r w:rsidRPr="00861905">
              <w:rPr>
                <w:szCs w:val="20"/>
                <w:lang w:val="fr-CA"/>
              </w:rPr>
              <w:t>TigreInterpreter</w:t>
            </w:r>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Tigre (tig)</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TigrinyaInterpreter</w:t>
            </w:r>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r w:rsidRPr="00861905">
              <w:rPr>
                <w:szCs w:val="20"/>
                <w:lang w:val="fr-CA"/>
              </w:rPr>
              <w:t>TimneInterpreter</w:t>
            </w:r>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Timne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r w:rsidRPr="00861905">
              <w:rPr>
                <w:szCs w:val="20"/>
                <w:lang w:val="fr-CA"/>
              </w:rPr>
              <w:t>TivInterpreter</w:t>
            </w:r>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Tiv (tiv)</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r w:rsidRPr="00861905">
              <w:rPr>
                <w:szCs w:val="20"/>
                <w:lang w:val="fr-CA"/>
              </w:rPr>
              <w:t>TlingitInterpreter</w:t>
            </w:r>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Tlingit (tli)</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r w:rsidRPr="00861905">
              <w:rPr>
                <w:szCs w:val="20"/>
                <w:lang w:val="fr-CA"/>
              </w:rPr>
              <w:t>TokelauInterpreter</w:t>
            </w:r>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Tokelau (tkl)</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r w:rsidRPr="00861905">
              <w:rPr>
                <w:szCs w:val="20"/>
                <w:lang w:val="fr-CA"/>
              </w:rPr>
              <w:t>TokPisinInterpreter</w:t>
            </w:r>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 Pisin (tpi)</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r w:rsidRPr="00861905">
              <w:rPr>
                <w:szCs w:val="20"/>
                <w:lang w:val="fr-CA"/>
              </w:rPr>
              <w:t>TongaNyasaInterpreter</w:t>
            </w:r>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Nyasa (tog)</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Tonga-TongaIslands-Interpreter</w:t>
            </w:r>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(Tonga Islands)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r w:rsidRPr="00861905">
              <w:rPr>
                <w:szCs w:val="20"/>
                <w:lang w:val="fr-CA"/>
              </w:rPr>
              <w:t>TsimshianInterpreter</w:t>
            </w:r>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Tsimshian (tsi)</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r w:rsidRPr="00861905">
              <w:rPr>
                <w:szCs w:val="20"/>
                <w:lang w:val="fr-CA"/>
              </w:rPr>
              <w:t>TsongaInterpreter</w:t>
            </w:r>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Tsonga (tso)</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r w:rsidRPr="00861905">
              <w:rPr>
                <w:szCs w:val="20"/>
                <w:lang w:val="fr-CA"/>
              </w:rPr>
              <w:t>TswanaInterpreter</w:t>
            </w:r>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Tswana (tsn)</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TumbukaInterpreter</w:t>
            </w:r>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Tumbuka (tum)</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r w:rsidRPr="00861905">
              <w:rPr>
                <w:szCs w:val="20"/>
                <w:lang w:val="fr-CA"/>
              </w:rPr>
              <w:t>TupiLanguagesInterpreter</w:t>
            </w:r>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Tupi Languages (tup)</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r w:rsidRPr="00861905">
              <w:rPr>
                <w:szCs w:val="20"/>
                <w:lang w:val="fr-CA"/>
              </w:rPr>
              <w:t>TurkishInterpreter</w:t>
            </w:r>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Turkish (tur)</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r w:rsidRPr="00861905">
              <w:rPr>
                <w:szCs w:val="20"/>
                <w:lang w:val="fr-CA"/>
              </w:rPr>
              <w:t>TurkmenInterpreter</w:t>
            </w:r>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Turkmen (tuk)</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r w:rsidRPr="00861905">
              <w:rPr>
                <w:szCs w:val="20"/>
                <w:lang w:val="fr-CA"/>
              </w:rPr>
              <w:t>TuvaluInterpreter</w:t>
            </w:r>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Tuvalu (tvl)</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r w:rsidRPr="00861905">
              <w:rPr>
                <w:szCs w:val="20"/>
                <w:lang w:val="fr-CA"/>
              </w:rPr>
              <w:t>TuvinianInterpreter</w:t>
            </w:r>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Tuvinian (tyv)</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r w:rsidRPr="00861905">
              <w:rPr>
                <w:szCs w:val="20"/>
                <w:lang w:val="fr-CA"/>
              </w:rPr>
              <w:t>TwiInterpreter</w:t>
            </w:r>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r w:rsidRPr="00861905">
              <w:rPr>
                <w:szCs w:val="20"/>
                <w:lang w:val="fr-CA"/>
              </w:rPr>
              <w:t>UdmurtInterpreter</w:t>
            </w:r>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Udmurt (udm)</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r w:rsidRPr="00861905">
              <w:rPr>
                <w:szCs w:val="20"/>
                <w:lang w:val="fr-CA"/>
              </w:rPr>
              <w:t>UgariticInterpreter</w:t>
            </w:r>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Ugaritic (uga)</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r w:rsidRPr="00861905">
              <w:rPr>
                <w:szCs w:val="20"/>
                <w:lang w:val="fr-CA"/>
              </w:rPr>
              <w:t>UighurUyghurInterpreter</w:t>
            </w:r>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Uighur Uyghur (uig)</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r w:rsidRPr="00861905">
              <w:rPr>
                <w:szCs w:val="20"/>
                <w:lang w:val="fr-CA"/>
              </w:rPr>
              <w:t>UkrainianInterpreter</w:t>
            </w:r>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Ukrainian (ukr)</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UmbunduInterpreter</w:t>
            </w:r>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Umbundu (umb)</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r w:rsidRPr="00861905">
              <w:rPr>
                <w:szCs w:val="20"/>
                <w:lang w:val="fr-CA"/>
              </w:rPr>
              <w:t>UpperSorbianInterpreter</w:t>
            </w:r>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Upper Sorbian (hsb)</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r w:rsidRPr="00861905">
              <w:rPr>
                <w:szCs w:val="20"/>
                <w:lang w:val="fr-CA"/>
              </w:rPr>
              <w:t>UrduInterpreter</w:t>
            </w:r>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Urdu (urd)</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r w:rsidRPr="00861905">
              <w:rPr>
                <w:szCs w:val="20"/>
                <w:lang w:val="fr-CA"/>
              </w:rPr>
              <w:t>UzbekInterpreter</w:t>
            </w:r>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Uzbek (uzb)</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r w:rsidRPr="00861905">
              <w:rPr>
                <w:szCs w:val="20"/>
                <w:lang w:val="fr-CA"/>
              </w:rPr>
              <w:t>VaiInterpreter</w:t>
            </w:r>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Vai (vai)</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r w:rsidRPr="00861905">
              <w:rPr>
                <w:szCs w:val="20"/>
                <w:lang w:val="fr-CA"/>
              </w:rPr>
              <w:t>VendaInterpreter</w:t>
            </w:r>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Venda (ven)</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r w:rsidRPr="00861905">
              <w:rPr>
                <w:szCs w:val="20"/>
                <w:lang w:val="fr-CA"/>
              </w:rPr>
              <w:t>VietnameseInterpreter</w:t>
            </w:r>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Vietnamese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r w:rsidRPr="00861905">
              <w:rPr>
                <w:szCs w:val="20"/>
                <w:lang w:val="fr-CA"/>
              </w:rPr>
              <w:t>VolapukInterpreter</w:t>
            </w:r>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Volap?k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r w:rsidRPr="00861905">
              <w:rPr>
                <w:szCs w:val="20"/>
                <w:lang w:val="fr-CA"/>
              </w:rPr>
              <w:t>VoticInterpreter</w:t>
            </w:r>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Votic (vot)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r w:rsidRPr="00861905">
              <w:rPr>
                <w:szCs w:val="20"/>
                <w:lang w:val="fr-CA"/>
              </w:rPr>
              <w:t>WakashanLanguagesInterpreter</w:t>
            </w:r>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Wakashan Languages (wak)</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r w:rsidRPr="00861905">
              <w:rPr>
                <w:szCs w:val="20"/>
                <w:lang w:val="fr-CA"/>
              </w:rPr>
              <w:t>WalloonInterpreter</w:t>
            </w:r>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Walloon (wln)</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WarayInterpreter</w:t>
            </w:r>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Waray (war)</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r w:rsidRPr="00861905">
              <w:rPr>
                <w:szCs w:val="20"/>
                <w:lang w:val="fr-CA"/>
              </w:rPr>
              <w:t>WashoInterpreter</w:t>
            </w:r>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Washo (was)</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r w:rsidRPr="00861905">
              <w:rPr>
                <w:szCs w:val="20"/>
                <w:lang w:val="fr-CA"/>
              </w:rPr>
              <w:t>WelshInterpreter</w:t>
            </w:r>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Welsh (wel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r w:rsidRPr="00861905">
              <w:rPr>
                <w:szCs w:val="20"/>
                <w:lang w:val="fr-CA"/>
              </w:rPr>
              <w:t>WesternFrisianInterpreter</w:t>
            </w:r>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Western Frisian (fry)</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r w:rsidRPr="00861905">
              <w:rPr>
                <w:szCs w:val="20"/>
                <w:lang w:val="fr-CA"/>
              </w:rPr>
              <w:t>WolaittaWolayttaInterpreter</w:t>
            </w:r>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Wolaitta Wolaytta (wal)</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r w:rsidRPr="00861905">
              <w:rPr>
                <w:szCs w:val="20"/>
                <w:lang w:val="fr-CA"/>
              </w:rPr>
              <w:t>WolofInterpreter</w:t>
            </w:r>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Wolof (wol)</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r w:rsidRPr="00861905">
              <w:rPr>
                <w:szCs w:val="20"/>
                <w:lang w:val="fr-CA"/>
              </w:rPr>
              <w:t>XhosaInterpreter</w:t>
            </w:r>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Xhosa (xho)</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r w:rsidRPr="00861905">
              <w:rPr>
                <w:szCs w:val="20"/>
                <w:lang w:val="fr-CA"/>
              </w:rPr>
              <w:t>YakutInterpreter</w:t>
            </w:r>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Yakut (sah)</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r w:rsidRPr="00861905">
              <w:rPr>
                <w:szCs w:val="20"/>
                <w:lang w:val="fr-CA"/>
              </w:rPr>
              <w:t>YaoInterpreter</w:t>
            </w:r>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r w:rsidRPr="00861905">
              <w:rPr>
                <w:szCs w:val="20"/>
                <w:lang w:val="fr-CA"/>
              </w:rPr>
              <w:t>YapeseInterpreter</w:t>
            </w:r>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Yapese (yap)</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r w:rsidRPr="00861905">
              <w:rPr>
                <w:szCs w:val="20"/>
                <w:lang w:val="fr-CA"/>
              </w:rPr>
              <w:t>YiddishInterpreter</w:t>
            </w:r>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Yiddish (yid)</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YorubaInterpreter</w:t>
            </w:r>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Yoruba (yor)</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r w:rsidRPr="00861905">
              <w:rPr>
                <w:szCs w:val="20"/>
                <w:lang w:val="fr-CA"/>
              </w:rPr>
              <w:t>YupikLanguagesInterpreter</w:t>
            </w:r>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Yupik Languages (ypk)</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r w:rsidRPr="00861905">
              <w:rPr>
                <w:szCs w:val="20"/>
                <w:lang w:val="fr-CA"/>
              </w:rPr>
              <w:t>ZandeLanguagesInterpreter</w:t>
            </w:r>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Zande Languages (znd)</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r w:rsidRPr="00861905">
              <w:rPr>
                <w:szCs w:val="20"/>
                <w:lang w:val="fr-CA"/>
              </w:rPr>
              <w:t>ZapotecInterpreter</w:t>
            </w:r>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Zapotec (zap)</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r w:rsidRPr="00861905">
              <w:rPr>
                <w:szCs w:val="20"/>
                <w:lang w:val="fr-CA"/>
              </w:rPr>
              <w:t>ZazaDimiliDimlKirdkiKirmanjkiInterpreter</w:t>
            </w:r>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Zaza Dimili Diml Kirdki Kirmanjki (zza)</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r w:rsidRPr="00861905">
              <w:rPr>
                <w:szCs w:val="20"/>
                <w:lang w:val="fr-CA"/>
              </w:rPr>
              <w:t>ZenagaInterpreter</w:t>
            </w:r>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Zenaga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r w:rsidRPr="00861905">
              <w:rPr>
                <w:szCs w:val="20"/>
                <w:lang w:val="fr-CA"/>
              </w:rPr>
              <w:t>ZhuangChuangInterpreter</w:t>
            </w:r>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Zhuang Chuang (zha)</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r w:rsidRPr="00861905">
              <w:rPr>
                <w:szCs w:val="20"/>
                <w:lang w:val="fr-CA"/>
              </w:rPr>
              <w:t>ZuluInterpreter</w:t>
            </w:r>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Zulu (zul)</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r w:rsidRPr="00861905">
              <w:rPr>
                <w:szCs w:val="20"/>
                <w:lang w:val="fr-CA"/>
              </w:rPr>
              <w:t>ZuniInterpreter</w:t>
            </w:r>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Zuni (zun)</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r w:rsidRPr="00861905">
              <w:rPr>
                <w:szCs w:val="20"/>
                <w:lang w:val="fr-CA"/>
              </w:rPr>
              <w:t>LoJack</w:t>
            </w:r>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r w:rsidRPr="00861905">
              <w:rPr>
                <w:szCs w:val="20"/>
                <w:lang w:val="fr-CA"/>
              </w:rPr>
              <w:t>LoJack? Stolen Vehicle Recovery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r w:rsidRPr="00861905">
              <w:rPr>
                <w:szCs w:val="20"/>
                <w:lang w:val="fr-CA"/>
              </w:rPr>
              <w:t>CrowdControlSpecialist</w:t>
            </w:r>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r w:rsidRPr="00861905">
              <w:rPr>
                <w:szCs w:val="20"/>
                <w:lang w:val="fr-CA"/>
              </w:rPr>
              <w:t>Crowd Control Specialist</w:t>
            </w:r>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MountainSearchandRescueTech</w:t>
            </w:r>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r w:rsidRPr="00861905">
              <w:rPr>
                <w:szCs w:val="20"/>
                <w:lang w:val="fr-CA"/>
              </w:rPr>
              <w:t>Mountain Search and/or Rescue Technical Specialist</w:t>
            </w:r>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r w:rsidRPr="00861905">
              <w:rPr>
                <w:szCs w:val="20"/>
                <w:lang w:val="fr-CA"/>
              </w:rPr>
              <w:t>NarcoticsIdentificationKitOperator</w:t>
            </w:r>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r w:rsidRPr="00861905">
              <w:rPr>
                <w:szCs w:val="20"/>
                <w:lang w:val="fr-CA"/>
              </w:rPr>
              <w:t>Narcotics Identification Kit Operator</w:t>
            </w:r>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r w:rsidRPr="00861905">
              <w:rPr>
                <w:szCs w:val="20"/>
                <w:lang w:val="fr-CA"/>
              </w:rPr>
              <w:t>PortablePumpFloating</w:t>
            </w:r>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Floating</w:t>
            </w:r>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r w:rsidRPr="00861905">
              <w:rPr>
                <w:szCs w:val="20"/>
                <w:lang w:val="fr-CA"/>
              </w:rPr>
              <w:t>PortablePumpSubmersible</w:t>
            </w:r>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r w:rsidRPr="00861905">
              <w:rPr>
                <w:szCs w:val="20"/>
                <w:lang w:val="fr-CA"/>
              </w:rPr>
              <w:t>PublicInformationOfficer</w:t>
            </w:r>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Public Information Officer</w:t>
            </w:r>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r w:rsidRPr="00861905">
              <w:rPr>
                <w:szCs w:val="20"/>
                <w:lang w:val="fr-CA"/>
              </w:rPr>
              <w:t>Telecommunicator</w:t>
            </w:r>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Public Safety Telecommunicator</w:t>
            </w:r>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r w:rsidRPr="00861905">
              <w:rPr>
                <w:szCs w:val="20"/>
                <w:lang w:val="fr-CA"/>
              </w:rPr>
              <w:t>RadiologicTech</w:t>
            </w:r>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r w:rsidRPr="00861905">
              <w:rPr>
                <w:szCs w:val="20"/>
                <w:lang w:val="fr-CA"/>
              </w:rPr>
              <w:t>Radiologic Technician</w:t>
            </w:r>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r w:rsidRPr="00861905">
              <w:rPr>
                <w:szCs w:val="20"/>
                <w:lang w:val="fr-CA"/>
              </w:rPr>
              <w:t>RadiationDetector</w:t>
            </w:r>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r w:rsidRPr="00861905">
              <w:rPr>
                <w:szCs w:val="20"/>
                <w:lang w:val="fr-CA"/>
              </w:rPr>
              <w:t>Victoreen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r w:rsidRPr="00861905">
              <w:rPr>
                <w:szCs w:val="20"/>
                <w:lang w:val="fr-CA"/>
              </w:rPr>
              <w:t>RegisteredNurse</w:t>
            </w:r>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r w:rsidRPr="00861905">
              <w:rPr>
                <w:szCs w:val="20"/>
                <w:lang w:val="fr-CA"/>
              </w:rPr>
              <w:t>RescueRope</w:t>
            </w:r>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Rescue Rope</w:t>
            </w:r>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Self-Contained Breathing Apparatus</w:t>
            </w:r>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r w:rsidRPr="00861905">
              <w:rPr>
                <w:szCs w:val="20"/>
                <w:lang w:val="fr-CA"/>
              </w:rPr>
              <w:t>StructuralCollapaseRescueTech</w:t>
            </w:r>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Structural Collapse Rescue Technician</w:t>
            </w:r>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r w:rsidRPr="00861905">
              <w:rPr>
                <w:szCs w:val="20"/>
                <w:lang w:val="fr-CA"/>
              </w:rPr>
              <w:t>StructuralEngineer</w:t>
            </w:r>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Structural Engineer</w:t>
            </w:r>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SWAT Officer</w:t>
            </w:r>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SwiftwaterRescueEquipment</w:t>
            </w:r>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SwiftwaterRescueTech</w:t>
            </w:r>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Swift Water/Flood Rescue Technical Specialist</w:t>
            </w:r>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r w:rsidRPr="00861905">
              <w:rPr>
                <w:szCs w:val="20"/>
                <w:lang w:val="fr-CA"/>
              </w:rPr>
              <w:t>TaserTrained</w:t>
            </w:r>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r w:rsidRPr="00861905">
              <w:rPr>
                <w:szCs w:val="20"/>
                <w:lang w:val="fr-CA"/>
              </w:rPr>
              <w:t>Taser Trained</w:t>
            </w:r>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ThermalCamera</w:t>
            </w:r>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r w:rsidRPr="00861905">
              <w:rPr>
                <w:szCs w:val="20"/>
                <w:lang w:val="fr-CA"/>
              </w:rPr>
              <w:t>VacuumWater</w:t>
            </w:r>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r w:rsidRPr="00861905">
              <w:rPr>
                <w:szCs w:val="20"/>
                <w:lang w:val="fr-CA"/>
              </w:rPr>
              <w:t>WaterCanineSearchTech</w:t>
            </w:r>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Water Canine Search Technician</w:t>
            </w:r>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r w:rsidRPr="00861905">
              <w:rPr>
                <w:szCs w:val="20"/>
                <w:lang w:val="fr-CA"/>
              </w:rPr>
              <w:t>WildLandFireTools</w:t>
            </w:r>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r w:rsidRPr="00861905">
              <w:rPr>
                <w:szCs w:val="20"/>
                <w:lang w:val="fr-CA"/>
              </w:rPr>
              <w:t>Wildland Fire Fighting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6" w:name="_Toc257210309"/>
      <w:bookmarkStart w:id="137" w:name="_Toc70692131"/>
      <w:r w:rsidRPr="00B53A0D">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(e.g.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ESInet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Corpsdetexte"/>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 xml:space="preserve">s accessible to authenticated FEs and other systems must have their contents filtered to contain only data authorized to be </w:t>
      </w:r>
      <w:r w:rsidRPr="00F60040">
        <w:rPr>
          <w:rFonts w:cs="Tahoma"/>
          <w:szCs w:val="24"/>
        </w:rPr>
        <w:lastRenderedPageBreak/>
        <w:t>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Corpsdetexte"/>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30FE90F7" w:rsidR="00D5525C" w:rsidRDefault="00D5525C" w:rsidP="00D5525C">
      <w:pPr>
        <w:pStyle w:val="Lgende"/>
      </w:pPr>
      <w:r>
        <w:t xml:space="preserve">Table </w:t>
      </w:r>
      <w:fldSimple w:instr=" STYLEREF 1 \s ">
        <w:r w:rsidR="00B4283D">
          <w:rPr>
            <w:noProof/>
          </w:rPr>
          <w:t>4</w:t>
        </w:r>
      </w:fldSimple>
      <w:r w:rsidR="00A32EDA">
        <w:noBreakHyphen/>
      </w:r>
      <w:fldSimple w:instr=" SEQ Table \* ARABIC \s 1 ">
        <w:r w:rsidR="00B4283D">
          <w:rPr>
            <w:noProof/>
          </w:rPr>
          <w:t>1</w:t>
        </w:r>
      </w:fldSimple>
      <w:r>
        <w:t xml:space="preserve"> Additonal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r w:rsidRPr="00547646">
              <w:rPr>
                <w:rFonts w:cs="Tahoma"/>
                <w:bCs/>
              </w:rPr>
              <w:t>Apppendix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Add a mapping between EIDO and NIEM em:Emergency</w:t>
            </w:r>
            <w:r w:rsidR="00A65429">
              <w:rPr>
                <w:rFonts w:cs="Tahoma"/>
                <w:bCs/>
              </w:rPr>
              <w:t>Incident</w:t>
            </w:r>
            <w:r w:rsidRPr="00547646">
              <w:rPr>
                <w:rFonts w:cs="Tahoma"/>
                <w:bCs/>
              </w:rPr>
              <w:t>Type</w:t>
            </w:r>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Make TransferredTo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Corpsdetexte"/>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3" w:name="_Toc70692137"/>
      <w:r w:rsidRPr="00B53A0D">
        <w:rPr>
          <w:szCs w:val="24"/>
        </w:rPr>
        <w:lastRenderedPageBreak/>
        <w:t>Cost Factors</w:t>
      </w:r>
      <w:bookmarkEnd w:id="182"/>
      <w:bookmarkEnd w:id="183"/>
    </w:p>
    <w:p w14:paraId="1CE40585" w14:textId="33E5D3B6" w:rsidR="00DF0D5B" w:rsidRPr="00F60040" w:rsidRDefault="00DF0D5B" w:rsidP="00DF0D5B">
      <w:pPr>
        <w:pStyle w:val="Corpsdetexte"/>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7" w:name="_Toc70692138"/>
      <w:r w:rsidRPr="00B53A0D">
        <w:rPr>
          <w:szCs w:val="24"/>
        </w:rPr>
        <w:t>Cost Recovery Considerations</w:t>
      </w:r>
      <w:bookmarkEnd w:id="184"/>
      <w:bookmarkEnd w:id="185"/>
      <w:bookmarkEnd w:id="187"/>
    </w:p>
    <w:p w14:paraId="5442EA29" w14:textId="0C7369E4" w:rsidR="00D50F6D" w:rsidRPr="00306EEF" w:rsidRDefault="00C722A9" w:rsidP="00D50F6D">
      <w:pPr>
        <w:pStyle w:val="Corpsdetexte"/>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(D)elete</w:t>
            </w:r>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(U)pdate</w:t>
            </w:r>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boolean,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r>
              <w:rPr>
                <w:rFonts w:cs="Tahoma"/>
                <w:szCs w:val="24"/>
              </w:rPr>
              <w:t>ESInet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An ESInet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ESInets may be constructed from a mix of dedicated and shared facilities. ESInets may be </w:t>
            </w:r>
            <w:r w:rsidRPr="00AB7A75">
              <w:rPr>
                <w:rFonts w:cs="Tahoma"/>
                <w:szCs w:val="24"/>
              </w:rPr>
              <w:lastRenderedPageBreak/>
              <w:t xml:space="preserve">interconnected at local, regional, state, federal, national and international levels to form an IP-based inter-network (network of networks). The term ESInet designates the network, not the services that ride on the network. </w:t>
            </w:r>
            <w:r w:rsidRPr="00BC68B8">
              <w:t>See </w:t>
            </w:r>
            <w:hyperlink r:id="rId20"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(e.g. </w:t>
            </w:r>
            <w:hyperlink r:id="rId21"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Paragraphedeliste"/>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Lienhypertexte"/>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S. Bradner.</w:t>
      </w:r>
      <w:r w:rsidR="00436537">
        <w:rPr>
          <w:rFonts w:cs="Tahoma"/>
          <w:szCs w:val="24"/>
        </w:rPr>
        <w:t xml:space="preserve"> </w:t>
      </w:r>
      <w:hyperlink r:id="rId23"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R. Gellens</w:t>
      </w:r>
      <w:r>
        <w:t xml:space="preserve">, </w:t>
      </w:r>
      <w:r w:rsidRPr="00FE22C2">
        <w:t>B. Rosen</w:t>
      </w:r>
      <w:r>
        <w:t xml:space="preserve">, </w:t>
      </w:r>
      <w:r w:rsidRPr="00FE22C2">
        <w:t>H. Tschofenig</w:t>
      </w:r>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Lienhypertexte"/>
            <w:lang w:bidi="en-US"/>
          </w:rPr>
          <w:t>RFC 7852</w:t>
        </w:r>
      </w:hyperlink>
      <w:bookmarkEnd w:id="208"/>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H. Schulzrinne</w:t>
      </w:r>
      <w:r w:rsidR="00B46EE4">
        <w:rPr>
          <w:rFonts w:cs="Tahoma"/>
          <w:szCs w:val="24"/>
        </w:rPr>
        <w:t>.</w:t>
      </w:r>
      <w:r w:rsidR="00A45446" w:rsidRPr="00757DFD">
        <w:rPr>
          <w:rFonts w:cs="Tahoma"/>
          <w:szCs w:val="24"/>
        </w:rPr>
        <w:t xml:space="preserve"> </w:t>
      </w:r>
      <w:hyperlink r:id="rId28"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APCO, </w:t>
      </w:r>
      <w:r w:rsidR="004632B1">
        <w:rPr>
          <w:lang w:bidi="en-US"/>
        </w:rPr>
        <w:t xml:space="preserve"> approved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Carr, and J. Peterson. </w:t>
      </w:r>
      <w:hyperlink r:id="rId30" w:history="1">
        <w:r w:rsidR="00C34B53" w:rsidRPr="000C5BB5">
          <w:rPr>
            <w:rStyle w:val="Lienhypertexte"/>
          </w:rPr>
          <w:t>RFC 3863</w:t>
        </w:r>
      </w:hyperlink>
      <w:r w:rsidR="000C5BB5">
        <w:t>, August 2004.</w:t>
      </w:r>
      <w:bookmarkEnd w:id="210"/>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Lienhypertexte"/>
          </w:rPr>
          <w:t>RFC 4119</w:t>
        </w:r>
      </w:hyperlink>
      <w:r w:rsidR="000E46D9">
        <w:t>, December 2005.</w:t>
      </w:r>
      <w:bookmarkEnd w:id="211"/>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M. Thomson, and H. Tschofenig</w:t>
      </w:r>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Paragraphedeliste"/>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Corpsdetexte"/>
        <w:rPr>
          <w:rFonts w:cs="Tahoma"/>
          <w:szCs w:val="24"/>
        </w:rPr>
      </w:pPr>
      <w:r w:rsidRPr="00F76794">
        <w:rPr>
          <w:rFonts w:cs="Tahoma"/>
          <w:szCs w:val="24"/>
        </w:rPr>
        <w:t>The Person data component and the Vehicle data component both contains their respective NIEM data components. The NIEM PersonType and VehicleType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r w:rsidRPr="00E27D84">
              <w:rPr>
                <w:szCs w:val="20"/>
              </w:rPr>
              <w:t>ageMeasure</w:t>
            </w:r>
          </w:p>
        </w:tc>
        <w:tc>
          <w:tcPr>
            <w:tcW w:w="1482" w:type="pct"/>
          </w:tcPr>
          <w:p w14:paraId="4E41F2A6" w14:textId="77777777" w:rsidR="00E27D84" w:rsidRPr="00E27D84" w:rsidRDefault="00E27D84" w:rsidP="00443A9A">
            <w:pPr>
              <w:spacing w:before="0" w:after="0"/>
              <w:contextualSpacing/>
              <w:rPr>
                <w:szCs w:val="20"/>
              </w:rPr>
            </w:pPr>
            <w:r w:rsidRPr="00E27D84">
              <w:rPr>
                <w:szCs w:val="20"/>
              </w:rPr>
              <w:t>nc:PersonAgeMeasure</w:t>
            </w:r>
          </w:p>
        </w:tc>
        <w:tc>
          <w:tcPr>
            <w:tcW w:w="834" w:type="pct"/>
          </w:tcPr>
          <w:p w14:paraId="5306B72D" w14:textId="77777777" w:rsidR="00E27D84" w:rsidRPr="00E27D84" w:rsidRDefault="00E27D84" w:rsidP="00443A9A">
            <w:pPr>
              <w:spacing w:before="0" w:after="0"/>
              <w:contextualSpacing/>
              <w:rPr>
                <w:szCs w:val="20"/>
              </w:rPr>
            </w:pPr>
            <w:r w:rsidRPr="00E27D84">
              <w:rPr>
                <w:szCs w:val="20"/>
              </w:rPr>
              <w:t>nc:TimeMeasureType</w:t>
            </w:r>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r w:rsidRPr="00E27D84">
              <w:rPr>
                <w:szCs w:val="20"/>
              </w:rPr>
              <w:t>birthDate</w:t>
            </w:r>
          </w:p>
        </w:tc>
        <w:tc>
          <w:tcPr>
            <w:tcW w:w="1482" w:type="pct"/>
          </w:tcPr>
          <w:p w14:paraId="66A97991" w14:textId="77777777" w:rsidR="00E27D84" w:rsidRPr="00E27D84" w:rsidRDefault="00E27D84" w:rsidP="00443A9A">
            <w:pPr>
              <w:spacing w:before="0" w:after="0"/>
              <w:contextualSpacing/>
              <w:rPr>
                <w:szCs w:val="20"/>
              </w:rPr>
            </w:pPr>
            <w:r w:rsidRPr="00E27D84">
              <w:rPr>
                <w:szCs w:val="20"/>
              </w:rPr>
              <w:t>nc:PersonBirthDate</w:t>
            </w:r>
          </w:p>
        </w:tc>
        <w:tc>
          <w:tcPr>
            <w:tcW w:w="834" w:type="pct"/>
          </w:tcPr>
          <w:p w14:paraId="0EA9A6F7" w14:textId="77777777" w:rsidR="00E27D84" w:rsidRPr="00E27D84" w:rsidRDefault="00E27D84" w:rsidP="00443A9A">
            <w:pPr>
              <w:spacing w:before="0" w:after="0"/>
              <w:contextualSpacing/>
              <w:rPr>
                <w:szCs w:val="20"/>
                <w:u w:val="single"/>
              </w:rPr>
            </w:pPr>
            <w:r w:rsidRPr="00E27D84">
              <w:rPr>
                <w:szCs w:val="20"/>
              </w:rPr>
              <w:t>nc:DateType</w:t>
            </w:r>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r w:rsidRPr="00E27D84">
              <w:rPr>
                <w:szCs w:val="20"/>
              </w:rPr>
              <w:t>birthLocation</w:t>
            </w:r>
          </w:p>
        </w:tc>
        <w:tc>
          <w:tcPr>
            <w:tcW w:w="1482" w:type="pct"/>
          </w:tcPr>
          <w:p w14:paraId="1204CA50" w14:textId="77777777" w:rsidR="00E27D84" w:rsidRPr="00E27D84" w:rsidRDefault="00E27D84" w:rsidP="00443A9A">
            <w:pPr>
              <w:spacing w:before="0" w:after="0"/>
              <w:contextualSpacing/>
              <w:rPr>
                <w:szCs w:val="20"/>
              </w:rPr>
            </w:pPr>
            <w:r w:rsidRPr="00E27D84">
              <w:rPr>
                <w:szCs w:val="20"/>
              </w:rPr>
              <w:t>nc:PersonBirthLocation</w:t>
            </w:r>
          </w:p>
        </w:tc>
        <w:tc>
          <w:tcPr>
            <w:tcW w:w="834" w:type="pct"/>
          </w:tcPr>
          <w:p w14:paraId="5CD21CBA" w14:textId="77777777" w:rsidR="00E27D84" w:rsidRPr="00E27D84" w:rsidRDefault="00E27D84" w:rsidP="00443A9A">
            <w:pPr>
              <w:spacing w:before="0" w:after="0"/>
              <w:contextualSpacing/>
              <w:rPr>
                <w:szCs w:val="20"/>
                <w:u w:val="single"/>
              </w:rPr>
            </w:pPr>
            <w:r w:rsidRPr="00E27D84">
              <w:rPr>
                <w:szCs w:val="20"/>
              </w:rPr>
              <w:t>nc:LocationType</w:t>
            </w:r>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r w:rsidRPr="00E27D84">
              <w:rPr>
                <w:szCs w:val="20"/>
              </w:rPr>
              <w:t>bloodTypeCode</w:t>
            </w:r>
          </w:p>
        </w:tc>
        <w:tc>
          <w:tcPr>
            <w:tcW w:w="1482" w:type="pct"/>
          </w:tcPr>
          <w:p w14:paraId="2B94020A" w14:textId="77777777" w:rsidR="00E27D84" w:rsidRPr="00E27D84" w:rsidRDefault="00E27D84" w:rsidP="00443A9A">
            <w:pPr>
              <w:spacing w:before="0" w:after="0"/>
              <w:contextualSpacing/>
              <w:rPr>
                <w:szCs w:val="20"/>
              </w:rPr>
            </w:pPr>
            <w:r w:rsidRPr="00E27D84">
              <w:rPr>
                <w:szCs w:val="20"/>
              </w:rPr>
              <w:t>j:PersonBloodTypeCode</w:t>
            </w:r>
          </w:p>
        </w:tc>
        <w:tc>
          <w:tcPr>
            <w:tcW w:w="834" w:type="pct"/>
          </w:tcPr>
          <w:p w14:paraId="681F0CE0" w14:textId="77777777" w:rsidR="00E27D84" w:rsidRPr="00E27D84" w:rsidRDefault="00E27D84" w:rsidP="00443A9A">
            <w:pPr>
              <w:spacing w:before="0" w:after="0"/>
              <w:contextualSpacing/>
              <w:rPr>
                <w:szCs w:val="20"/>
                <w:u w:val="single"/>
              </w:rPr>
            </w:pPr>
            <w:r w:rsidRPr="00E27D84">
              <w:rPr>
                <w:szCs w:val="20"/>
              </w:rPr>
              <w:t>ncic:BLTCodeType</w:t>
            </w:r>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r w:rsidRPr="00E27D84">
              <w:rPr>
                <w:szCs w:val="20"/>
              </w:rPr>
              <w:t>buildCode</w:t>
            </w:r>
          </w:p>
        </w:tc>
        <w:tc>
          <w:tcPr>
            <w:tcW w:w="1482" w:type="pct"/>
          </w:tcPr>
          <w:p w14:paraId="2684D842" w14:textId="77777777" w:rsidR="00E27D84" w:rsidRPr="00E27D84" w:rsidRDefault="00E27D84" w:rsidP="00443A9A">
            <w:pPr>
              <w:spacing w:before="0" w:after="0"/>
              <w:contextualSpacing/>
              <w:rPr>
                <w:szCs w:val="20"/>
              </w:rPr>
            </w:pPr>
            <w:r w:rsidRPr="00E27D84">
              <w:rPr>
                <w:szCs w:val="20"/>
              </w:rPr>
              <w:t>j:PersonBuildCode</w:t>
            </w:r>
          </w:p>
        </w:tc>
        <w:tc>
          <w:tcPr>
            <w:tcW w:w="834" w:type="pct"/>
          </w:tcPr>
          <w:p w14:paraId="51693178" w14:textId="77777777" w:rsidR="00E27D84" w:rsidRPr="00E27D84" w:rsidRDefault="00E27D84" w:rsidP="00443A9A">
            <w:pPr>
              <w:spacing w:before="0" w:after="0"/>
              <w:contextualSpacing/>
              <w:rPr>
                <w:szCs w:val="20"/>
                <w:u w:val="single"/>
              </w:rPr>
            </w:pPr>
            <w:r w:rsidRPr="00E27D84">
              <w:rPr>
                <w:szCs w:val="20"/>
              </w:rPr>
              <w:t>ndex:PersonBuildCodeType</w:t>
            </w:r>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nc:PersonCitizenshipISO3166Alpha2Code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r w:rsidRPr="00E27D84">
              <w:rPr>
                <w:szCs w:val="20"/>
              </w:rPr>
              <w:t>j:PersonClothing</w:t>
            </w:r>
          </w:p>
        </w:tc>
        <w:tc>
          <w:tcPr>
            <w:tcW w:w="834" w:type="pct"/>
          </w:tcPr>
          <w:p w14:paraId="36B7B431" w14:textId="77777777" w:rsidR="00E27D84" w:rsidRPr="00E27D84" w:rsidRDefault="00E27D84" w:rsidP="00443A9A">
            <w:pPr>
              <w:spacing w:before="0" w:after="0"/>
              <w:contextualSpacing/>
              <w:rPr>
                <w:szCs w:val="20"/>
                <w:u w:val="single"/>
              </w:rPr>
            </w:pPr>
            <w:r w:rsidRPr="00E27D84">
              <w:rPr>
                <w:szCs w:val="20"/>
              </w:rPr>
              <w:t>j:ClothingType</w:t>
            </w:r>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r w:rsidRPr="00E27D84">
              <w:rPr>
                <w:szCs w:val="20"/>
              </w:rPr>
              <w:t>nc:PersonComplexionText</w:t>
            </w:r>
          </w:p>
        </w:tc>
        <w:tc>
          <w:tcPr>
            <w:tcW w:w="834" w:type="pct"/>
          </w:tcPr>
          <w:p w14:paraId="0F213949"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r w:rsidRPr="00E27D84">
              <w:rPr>
                <w:szCs w:val="20"/>
              </w:rPr>
              <w:t>nc:PersonDescriptionText</w:t>
            </w:r>
          </w:p>
        </w:tc>
        <w:tc>
          <w:tcPr>
            <w:tcW w:w="834" w:type="pct"/>
          </w:tcPr>
          <w:p w14:paraId="012418BA"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r w:rsidRPr="00E27D84">
              <w:rPr>
                <w:szCs w:val="20"/>
              </w:rPr>
              <w:t>digitalImage</w:t>
            </w:r>
          </w:p>
        </w:tc>
        <w:tc>
          <w:tcPr>
            <w:tcW w:w="1482" w:type="pct"/>
          </w:tcPr>
          <w:p w14:paraId="3A86AC24" w14:textId="77777777" w:rsidR="00E27D84" w:rsidRPr="00E27D84" w:rsidRDefault="00E27D84" w:rsidP="00443A9A">
            <w:pPr>
              <w:spacing w:before="0" w:after="0"/>
              <w:contextualSpacing/>
              <w:rPr>
                <w:szCs w:val="20"/>
              </w:rPr>
            </w:pPr>
            <w:r w:rsidRPr="00E27D84">
              <w:rPr>
                <w:szCs w:val="20"/>
              </w:rPr>
              <w:t>nc:PersonDigitalImage</w:t>
            </w:r>
          </w:p>
        </w:tc>
        <w:tc>
          <w:tcPr>
            <w:tcW w:w="834" w:type="pct"/>
          </w:tcPr>
          <w:p w14:paraId="5B86C734" w14:textId="77777777" w:rsidR="00E27D84" w:rsidRPr="00E27D84" w:rsidRDefault="00E27D84" w:rsidP="00443A9A">
            <w:pPr>
              <w:spacing w:before="0" w:after="0"/>
              <w:contextualSpacing/>
              <w:rPr>
                <w:szCs w:val="20"/>
                <w:u w:val="single"/>
              </w:rPr>
            </w:pPr>
            <w:r w:rsidRPr="00E27D84">
              <w:rPr>
                <w:szCs w:val="20"/>
              </w:rPr>
              <w:t>nc:ImageType</w:t>
            </w:r>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r w:rsidRPr="00E27D84">
              <w:rPr>
                <w:szCs w:val="20"/>
              </w:rPr>
              <w:t>nc:PersonDisguiseDescriptionText</w:t>
            </w:r>
          </w:p>
        </w:tc>
        <w:tc>
          <w:tcPr>
            <w:tcW w:w="834" w:type="pct"/>
          </w:tcPr>
          <w:p w14:paraId="4D3C528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r w:rsidRPr="00E27D84">
              <w:rPr>
                <w:szCs w:val="20"/>
              </w:rPr>
              <w:t>ethnicityCode</w:t>
            </w:r>
          </w:p>
        </w:tc>
        <w:tc>
          <w:tcPr>
            <w:tcW w:w="1482" w:type="pct"/>
          </w:tcPr>
          <w:p w14:paraId="55291EF9" w14:textId="77777777" w:rsidR="00E27D84" w:rsidRPr="00E27D84" w:rsidRDefault="00E27D84" w:rsidP="00443A9A">
            <w:pPr>
              <w:spacing w:before="0" w:after="0"/>
              <w:contextualSpacing/>
              <w:rPr>
                <w:szCs w:val="20"/>
              </w:rPr>
            </w:pPr>
            <w:r w:rsidRPr="00E27D84">
              <w:rPr>
                <w:szCs w:val="20"/>
              </w:rPr>
              <w:t>j:PersonEthnicityCode</w:t>
            </w:r>
          </w:p>
        </w:tc>
        <w:tc>
          <w:tcPr>
            <w:tcW w:w="834" w:type="pct"/>
          </w:tcPr>
          <w:p w14:paraId="25960BBA" w14:textId="77777777" w:rsidR="00E27D84" w:rsidRPr="00E27D84" w:rsidRDefault="00E27D84" w:rsidP="00443A9A">
            <w:pPr>
              <w:spacing w:before="0" w:after="0"/>
              <w:contextualSpacing/>
              <w:rPr>
                <w:szCs w:val="20"/>
                <w:u w:val="single"/>
              </w:rPr>
            </w:pPr>
            <w:r w:rsidRPr="00E27D84">
              <w:rPr>
                <w:szCs w:val="20"/>
              </w:rPr>
              <w:t>ucr:EthnicityCodeType</w:t>
            </w:r>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r w:rsidRPr="00E27D84">
              <w:rPr>
                <w:szCs w:val="20"/>
              </w:rPr>
              <w:t>eyeColorCode</w:t>
            </w:r>
          </w:p>
        </w:tc>
        <w:tc>
          <w:tcPr>
            <w:tcW w:w="1482" w:type="pct"/>
          </w:tcPr>
          <w:p w14:paraId="7C8AF591" w14:textId="77777777" w:rsidR="00E27D84" w:rsidRPr="00E27D84" w:rsidRDefault="00E27D84" w:rsidP="00443A9A">
            <w:pPr>
              <w:spacing w:before="0" w:after="0"/>
              <w:contextualSpacing/>
              <w:rPr>
                <w:szCs w:val="20"/>
              </w:rPr>
            </w:pPr>
            <w:r w:rsidRPr="00E27D84">
              <w:rPr>
                <w:szCs w:val="20"/>
              </w:rPr>
              <w:t>j:PersonEyeColorCode</w:t>
            </w:r>
          </w:p>
        </w:tc>
        <w:tc>
          <w:tcPr>
            <w:tcW w:w="834" w:type="pct"/>
          </w:tcPr>
          <w:p w14:paraId="79FBA47F" w14:textId="77777777" w:rsidR="00E27D84" w:rsidRPr="00E27D84" w:rsidRDefault="00E27D84" w:rsidP="00443A9A">
            <w:pPr>
              <w:spacing w:before="0" w:after="0"/>
              <w:contextualSpacing/>
              <w:rPr>
                <w:szCs w:val="20"/>
                <w:u w:val="single"/>
              </w:rPr>
            </w:pPr>
            <w:r w:rsidRPr="00E27D84">
              <w:rPr>
                <w:szCs w:val="20"/>
              </w:rPr>
              <w:t>ncic:EYECodeType</w:t>
            </w:r>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r w:rsidRPr="00E27D84">
              <w:rPr>
                <w:szCs w:val="20"/>
              </w:rPr>
              <w:t>eyewearCode</w:t>
            </w:r>
          </w:p>
        </w:tc>
        <w:tc>
          <w:tcPr>
            <w:tcW w:w="1482" w:type="pct"/>
          </w:tcPr>
          <w:p w14:paraId="4A9BBD11" w14:textId="77777777" w:rsidR="00E27D84" w:rsidRPr="00E27D84" w:rsidRDefault="00E27D84" w:rsidP="00443A9A">
            <w:pPr>
              <w:spacing w:before="0" w:after="0"/>
              <w:contextualSpacing/>
              <w:rPr>
                <w:szCs w:val="20"/>
              </w:rPr>
            </w:pPr>
            <w:r w:rsidRPr="00E27D84">
              <w:rPr>
                <w:szCs w:val="20"/>
              </w:rPr>
              <w:t>j:PersonEyewearCode</w:t>
            </w:r>
          </w:p>
        </w:tc>
        <w:tc>
          <w:tcPr>
            <w:tcW w:w="834" w:type="pct"/>
          </w:tcPr>
          <w:p w14:paraId="53B11B4D" w14:textId="77777777" w:rsidR="00E27D84" w:rsidRPr="00E27D84" w:rsidRDefault="00E27D84" w:rsidP="00443A9A">
            <w:pPr>
              <w:spacing w:before="0" w:after="0"/>
              <w:contextualSpacing/>
              <w:rPr>
                <w:szCs w:val="20"/>
                <w:u w:val="single"/>
              </w:rPr>
            </w:pPr>
            <w:r w:rsidRPr="00E27D84">
              <w:rPr>
                <w:szCs w:val="20"/>
              </w:rPr>
              <w:t>ndex:PersonEyewearCodeType</w:t>
            </w:r>
          </w:p>
        </w:tc>
        <w:tc>
          <w:tcPr>
            <w:tcW w:w="927" w:type="pct"/>
          </w:tcPr>
          <w:p w14:paraId="4C7148EA" w14:textId="77777777" w:rsidR="00E27D84" w:rsidRPr="00E27D84" w:rsidRDefault="00E27D84" w:rsidP="00443A9A">
            <w:pPr>
              <w:spacing w:before="0" w:after="0"/>
              <w:contextualSpacing/>
              <w:rPr>
                <w:szCs w:val="20"/>
              </w:rPr>
            </w:pPr>
            <w:r w:rsidRPr="00E27D84">
              <w:rPr>
                <w:szCs w:val="20"/>
              </w:rPr>
              <w:t>A description of glasses or other eyewear a person wears.</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r w:rsidRPr="00E27D84">
              <w:rPr>
                <w:szCs w:val="20"/>
              </w:rPr>
              <w:t>facialHairCode</w:t>
            </w:r>
          </w:p>
        </w:tc>
        <w:tc>
          <w:tcPr>
            <w:tcW w:w="1482" w:type="pct"/>
          </w:tcPr>
          <w:p w14:paraId="7988A870" w14:textId="77777777" w:rsidR="00E27D84" w:rsidRPr="00E27D84" w:rsidRDefault="00E27D84" w:rsidP="00443A9A">
            <w:pPr>
              <w:spacing w:before="0" w:after="0"/>
              <w:contextualSpacing/>
              <w:rPr>
                <w:szCs w:val="20"/>
              </w:rPr>
            </w:pPr>
            <w:r w:rsidRPr="00E27D84">
              <w:rPr>
                <w:szCs w:val="20"/>
              </w:rPr>
              <w:t>j:PersonFacialHairCode</w:t>
            </w:r>
          </w:p>
        </w:tc>
        <w:tc>
          <w:tcPr>
            <w:tcW w:w="834" w:type="pct"/>
          </w:tcPr>
          <w:p w14:paraId="0AB2B8D7" w14:textId="77777777" w:rsidR="00E27D84" w:rsidRPr="00E27D84" w:rsidRDefault="00E27D84" w:rsidP="00443A9A">
            <w:pPr>
              <w:spacing w:before="0" w:after="0"/>
              <w:contextualSpacing/>
              <w:rPr>
                <w:szCs w:val="20"/>
                <w:u w:val="single"/>
              </w:rPr>
            </w:pPr>
            <w:r w:rsidRPr="00E27D84">
              <w:rPr>
                <w:szCs w:val="20"/>
              </w:rPr>
              <w:t>ndex:PersonFacialHairCodeType</w:t>
            </w:r>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r w:rsidRPr="00E27D84">
              <w:rPr>
                <w:szCs w:val="20"/>
              </w:rPr>
              <w:t>generalAppearance</w:t>
            </w:r>
          </w:p>
        </w:tc>
        <w:tc>
          <w:tcPr>
            <w:tcW w:w="1482" w:type="pct"/>
          </w:tcPr>
          <w:p w14:paraId="3A4E91DB" w14:textId="77777777" w:rsidR="00E27D84" w:rsidRPr="00E27D84" w:rsidRDefault="00E27D84" w:rsidP="00443A9A">
            <w:pPr>
              <w:spacing w:before="0" w:after="0"/>
              <w:contextualSpacing/>
              <w:rPr>
                <w:szCs w:val="20"/>
              </w:rPr>
            </w:pPr>
            <w:r w:rsidRPr="00E27D84">
              <w:rPr>
                <w:szCs w:val="20"/>
              </w:rPr>
              <w:t>nc:PersonGeneralAppearanceDescriptionText</w:t>
            </w:r>
          </w:p>
        </w:tc>
        <w:tc>
          <w:tcPr>
            <w:tcW w:w="834" w:type="pct"/>
          </w:tcPr>
          <w:p w14:paraId="733E42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r w:rsidRPr="00E27D84">
              <w:rPr>
                <w:szCs w:val="20"/>
              </w:rPr>
              <w:t>hairAppearance</w:t>
            </w:r>
          </w:p>
        </w:tc>
        <w:tc>
          <w:tcPr>
            <w:tcW w:w="1482" w:type="pct"/>
          </w:tcPr>
          <w:p w14:paraId="65E00EC8" w14:textId="77777777" w:rsidR="00E27D84" w:rsidRPr="00E27D84" w:rsidRDefault="00E27D84" w:rsidP="00443A9A">
            <w:pPr>
              <w:spacing w:before="0" w:after="0"/>
              <w:contextualSpacing/>
              <w:rPr>
                <w:szCs w:val="20"/>
              </w:rPr>
            </w:pPr>
            <w:r w:rsidRPr="00E27D84">
              <w:rPr>
                <w:szCs w:val="20"/>
              </w:rPr>
              <w:t>nc:PersonHairAppearanceText</w:t>
            </w:r>
          </w:p>
        </w:tc>
        <w:tc>
          <w:tcPr>
            <w:tcW w:w="834" w:type="pct"/>
          </w:tcPr>
          <w:p w14:paraId="5FA40C7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r w:rsidRPr="00E27D84">
              <w:rPr>
                <w:szCs w:val="20"/>
              </w:rPr>
              <w:t>hairCategory</w:t>
            </w:r>
          </w:p>
        </w:tc>
        <w:tc>
          <w:tcPr>
            <w:tcW w:w="1482" w:type="pct"/>
          </w:tcPr>
          <w:p w14:paraId="3EC92FF4" w14:textId="77777777" w:rsidR="00E27D84" w:rsidRPr="00E27D84" w:rsidRDefault="00E27D84" w:rsidP="00443A9A">
            <w:pPr>
              <w:spacing w:before="0" w:after="0"/>
              <w:contextualSpacing/>
              <w:rPr>
                <w:szCs w:val="20"/>
              </w:rPr>
            </w:pPr>
            <w:r w:rsidRPr="00E27D84">
              <w:rPr>
                <w:szCs w:val="20"/>
              </w:rPr>
              <w:t>nc:PersonHairCategoryText</w:t>
            </w:r>
          </w:p>
        </w:tc>
        <w:tc>
          <w:tcPr>
            <w:tcW w:w="834" w:type="pct"/>
          </w:tcPr>
          <w:p w14:paraId="4741731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r w:rsidRPr="00E27D84">
              <w:rPr>
                <w:szCs w:val="20"/>
              </w:rPr>
              <w:t>hairColorCode</w:t>
            </w:r>
          </w:p>
        </w:tc>
        <w:tc>
          <w:tcPr>
            <w:tcW w:w="1482" w:type="pct"/>
          </w:tcPr>
          <w:p w14:paraId="22371FE2" w14:textId="77777777" w:rsidR="00E27D84" w:rsidRPr="00E27D84" w:rsidRDefault="00E27D84" w:rsidP="00443A9A">
            <w:pPr>
              <w:spacing w:before="0" w:after="0"/>
              <w:contextualSpacing/>
              <w:rPr>
                <w:szCs w:val="20"/>
              </w:rPr>
            </w:pPr>
            <w:r w:rsidRPr="00E27D84">
              <w:rPr>
                <w:szCs w:val="20"/>
              </w:rPr>
              <w:t>j:PersonHairColorCode</w:t>
            </w:r>
          </w:p>
        </w:tc>
        <w:tc>
          <w:tcPr>
            <w:tcW w:w="834" w:type="pct"/>
          </w:tcPr>
          <w:p w14:paraId="37CEE3CA" w14:textId="77777777" w:rsidR="00E27D84" w:rsidRPr="00E27D84" w:rsidRDefault="00E27D84" w:rsidP="00443A9A">
            <w:pPr>
              <w:spacing w:before="0" w:after="0"/>
              <w:contextualSpacing/>
              <w:rPr>
                <w:szCs w:val="20"/>
                <w:u w:val="single"/>
              </w:rPr>
            </w:pPr>
            <w:r w:rsidRPr="00E27D84">
              <w:rPr>
                <w:szCs w:val="20"/>
              </w:rPr>
              <w:t>ncic:HAIRCodeType</w:t>
            </w:r>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r w:rsidRPr="00E27D84">
              <w:rPr>
                <w:szCs w:val="20"/>
              </w:rPr>
              <w:t>hairLengthCode</w:t>
            </w:r>
          </w:p>
        </w:tc>
        <w:tc>
          <w:tcPr>
            <w:tcW w:w="1482" w:type="pct"/>
          </w:tcPr>
          <w:p w14:paraId="5884C64F" w14:textId="77777777" w:rsidR="00E27D84" w:rsidRPr="00E27D84" w:rsidRDefault="00E27D84" w:rsidP="00443A9A">
            <w:pPr>
              <w:spacing w:before="0" w:after="0"/>
              <w:contextualSpacing/>
              <w:rPr>
                <w:szCs w:val="20"/>
              </w:rPr>
            </w:pPr>
            <w:r w:rsidRPr="00E27D84">
              <w:rPr>
                <w:szCs w:val="20"/>
              </w:rPr>
              <w:t>j:PersonHairLengthCode</w:t>
            </w:r>
          </w:p>
        </w:tc>
        <w:tc>
          <w:tcPr>
            <w:tcW w:w="834" w:type="pct"/>
          </w:tcPr>
          <w:p w14:paraId="78B8A654" w14:textId="77777777" w:rsidR="00E27D84" w:rsidRPr="00E27D84" w:rsidRDefault="00E27D84" w:rsidP="00443A9A">
            <w:pPr>
              <w:spacing w:before="0" w:after="0"/>
              <w:contextualSpacing/>
              <w:rPr>
                <w:szCs w:val="20"/>
                <w:u w:val="single"/>
              </w:rPr>
            </w:pPr>
            <w:r w:rsidRPr="00E27D84">
              <w:rPr>
                <w:szCs w:val="20"/>
              </w:rPr>
              <w:t>ndex:PersonHairLengthCodeType</w:t>
            </w:r>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r w:rsidRPr="00E27D84">
              <w:rPr>
                <w:szCs w:val="20"/>
              </w:rPr>
              <w:t>hairStyleCode</w:t>
            </w:r>
          </w:p>
        </w:tc>
        <w:tc>
          <w:tcPr>
            <w:tcW w:w="1482" w:type="pct"/>
          </w:tcPr>
          <w:p w14:paraId="70A3E16F" w14:textId="77777777" w:rsidR="00E27D84" w:rsidRPr="00E27D84" w:rsidRDefault="00E27D84" w:rsidP="00443A9A">
            <w:pPr>
              <w:spacing w:before="0" w:after="0"/>
              <w:contextualSpacing/>
              <w:rPr>
                <w:szCs w:val="20"/>
              </w:rPr>
            </w:pPr>
            <w:r w:rsidRPr="00E27D84">
              <w:rPr>
                <w:szCs w:val="20"/>
              </w:rPr>
              <w:t>j:PersonHairStyleCode</w:t>
            </w:r>
          </w:p>
        </w:tc>
        <w:tc>
          <w:tcPr>
            <w:tcW w:w="834" w:type="pct"/>
          </w:tcPr>
          <w:p w14:paraId="5A0C6286" w14:textId="77777777" w:rsidR="00E27D84" w:rsidRPr="00E27D84" w:rsidRDefault="00E27D84" w:rsidP="00443A9A">
            <w:pPr>
              <w:spacing w:before="0" w:after="0"/>
              <w:contextualSpacing/>
              <w:rPr>
                <w:szCs w:val="20"/>
                <w:u w:val="single"/>
              </w:rPr>
            </w:pPr>
            <w:r w:rsidRPr="00E27D84">
              <w:rPr>
                <w:szCs w:val="20"/>
              </w:rPr>
              <w:t>ndex:PersonHairStyleCodeType</w:t>
            </w:r>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r w:rsidRPr="00E27D84">
              <w:rPr>
                <w:szCs w:val="20"/>
              </w:rPr>
              <w:t>nc:PersonHandednessText</w:t>
            </w:r>
          </w:p>
        </w:tc>
        <w:tc>
          <w:tcPr>
            <w:tcW w:w="834" w:type="pct"/>
          </w:tcPr>
          <w:p w14:paraId="3D6D5584"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r w:rsidRPr="00E27D84">
              <w:rPr>
                <w:szCs w:val="20"/>
              </w:rPr>
              <w:t>nc:PersonHeightMeasure</w:t>
            </w:r>
          </w:p>
        </w:tc>
        <w:tc>
          <w:tcPr>
            <w:tcW w:w="834" w:type="pct"/>
          </w:tcPr>
          <w:p w14:paraId="5C3656B1" w14:textId="77777777" w:rsidR="00E27D84" w:rsidRPr="00E27D84" w:rsidRDefault="00E27D84" w:rsidP="00443A9A">
            <w:pPr>
              <w:spacing w:before="0" w:after="0"/>
              <w:contextualSpacing/>
              <w:rPr>
                <w:szCs w:val="20"/>
                <w:u w:val="single"/>
              </w:rPr>
            </w:pPr>
            <w:r w:rsidRPr="00E27D84">
              <w:rPr>
                <w:szCs w:val="20"/>
              </w:rPr>
              <w:t>nc:LengthMeasureType</w:t>
            </w:r>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r w:rsidRPr="00E27D84">
              <w:rPr>
                <w:szCs w:val="20"/>
              </w:rPr>
              <w:t>nc:PersonInjury</w:t>
            </w:r>
          </w:p>
        </w:tc>
        <w:tc>
          <w:tcPr>
            <w:tcW w:w="834" w:type="pct"/>
          </w:tcPr>
          <w:p w14:paraId="60A9667E" w14:textId="77777777" w:rsidR="00E27D84" w:rsidRPr="00E27D84" w:rsidRDefault="00E27D84" w:rsidP="00443A9A">
            <w:pPr>
              <w:spacing w:before="0" w:after="0"/>
              <w:contextualSpacing/>
              <w:rPr>
                <w:szCs w:val="20"/>
                <w:u w:val="single"/>
              </w:rPr>
            </w:pPr>
            <w:r w:rsidRPr="00E27D84">
              <w:rPr>
                <w:szCs w:val="20"/>
              </w:rPr>
              <w:t>nc:InjuryType</w:t>
            </w:r>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r w:rsidRPr="00E27D84">
              <w:rPr>
                <w:szCs w:val="20"/>
              </w:rPr>
              <w:t>nc:PersonJewelryDescriptionText</w:t>
            </w:r>
          </w:p>
        </w:tc>
        <w:tc>
          <w:tcPr>
            <w:tcW w:w="834" w:type="pct"/>
          </w:tcPr>
          <w:p w14:paraId="10D72C2D"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r w:rsidRPr="00E27D84">
              <w:rPr>
                <w:szCs w:val="20"/>
              </w:rPr>
              <w:t>languageIsEnglish</w:t>
            </w:r>
          </w:p>
        </w:tc>
        <w:tc>
          <w:tcPr>
            <w:tcW w:w="1482" w:type="pct"/>
          </w:tcPr>
          <w:p w14:paraId="3D4F6C47" w14:textId="77777777" w:rsidR="00E27D84" w:rsidRPr="00E27D84" w:rsidRDefault="00E27D84" w:rsidP="00443A9A">
            <w:pPr>
              <w:spacing w:before="0" w:after="0"/>
              <w:contextualSpacing/>
              <w:rPr>
                <w:szCs w:val="20"/>
              </w:rPr>
            </w:pPr>
            <w:r w:rsidRPr="00E27D84">
              <w:rPr>
                <w:szCs w:val="20"/>
              </w:rPr>
              <w:t>nc:PersonLanguageEnglishIndicator</w:t>
            </w:r>
          </w:p>
        </w:tc>
        <w:tc>
          <w:tcPr>
            <w:tcW w:w="834" w:type="pct"/>
          </w:tcPr>
          <w:p w14:paraId="2AF9C326"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r w:rsidRPr="00E27D84">
              <w:rPr>
                <w:szCs w:val="20"/>
              </w:rPr>
              <w:t>nc:PersonLicenseIdentification</w:t>
            </w:r>
          </w:p>
        </w:tc>
        <w:tc>
          <w:tcPr>
            <w:tcW w:w="834" w:type="pct"/>
          </w:tcPr>
          <w:p w14:paraId="5D7F282F"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r w:rsidRPr="00E27D84">
              <w:rPr>
                <w:szCs w:val="20"/>
              </w:rPr>
              <w:lastRenderedPageBreak/>
              <w:t>isLiving</w:t>
            </w:r>
          </w:p>
        </w:tc>
        <w:tc>
          <w:tcPr>
            <w:tcW w:w="1482" w:type="pct"/>
          </w:tcPr>
          <w:p w14:paraId="2795C168" w14:textId="77777777" w:rsidR="00E27D84" w:rsidRPr="00E27D84" w:rsidRDefault="00E27D84" w:rsidP="00443A9A">
            <w:pPr>
              <w:spacing w:before="0" w:after="0"/>
              <w:contextualSpacing/>
              <w:rPr>
                <w:szCs w:val="20"/>
              </w:rPr>
            </w:pPr>
            <w:r w:rsidRPr="00E27D84">
              <w:rPr>
                <w:szCs w:val="20"/>
              </w:rPr>
              <w:t>nc:PersonLivingIndicator</w:t>
            </w:r>
          </w:p>
        </w:tc>
        <w:tc>
          <w:tcPr>
            <w:tcW w:w="834" w:type="pct"/>
          </w:tcPr>
          <w:p w14:paraId="3729802F"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r w:rsidRPr="00E27D84">
              <w:rPr>
                <w:szCs w:val="20"/>
              </w:rPr>
              <w:t>unionStatusText</w:t>
            </w:r>
          </w:p>
        </w:tc>
        <w:tc>
          <w:tcPr>
            <w:tcW w:w="1482" w:type="pct"/>
          </w:tcPr>
          <w:p w14:paraId="72DA85BB" w14:textId="77777777" w:rsidR="00E27D84" w:rsidRPr="00E27D84" w:rsidRDefault="00E27D84" w:rsidP="00443A9A">
            <w:pPr>
              <w:spacing w:before="0" w:after="0"/>
              <w:contextualSpacing/>
              <w:rPr>
                <w:szCs w:val="20"/>
              </w:rPr>
            </w:pPr>
            <w:r w:rsidRPr="00E27D84">
              <w:rPr>
                <w:szCs w:val="20"/>
              </w:rPr>
              <w:t>nc:PersonUnionStatusText</w:t>
            </w:r>
          </w:p>
        </w:tc>
        <w:tc>
          <w:tcPr>
            <w:tcW w:w="834" w:type="pct"/>
          </w:tcPr>
          <w:p w14:paraId="44495A2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r w:rsidRPr="00E27D84">
              <w:rPr>
                <w:szCs w:val="20"/>
              </w:rPr>
              <w:t>mentalState</w:t>
            </w:r>
          </w:p>
        </w:tc>
        <w:tc>
          <w:tcPr>
            <w:tcW w:w="1482" w:type="pct"/>
          </w:tcPr>
          <w:p w14:paraId="64A4A008" w14:textId="77777777" w:rsidR="00E27D84" w:rsidRPr="00E27D84" w:rsidRDefault="00E27D84" w:rsidP="00443A9A">
            <w:pPr>
              <w:spacing w:before="0" w:after="0"/>
              <w:contextualSpacing/>
              <w:rPr>
                <w:szCs w:val="20"/>
              </w:rPr>
            </w:pPr>
            <w:r w:rsidRPr="00E27D84">
              <w:rPr>
                <w:szCs w:val="20"/>
              </w:rPr>
              <w:t>nc:PersonMentalStateText</w:t>
            </w:r>
          </w:p>
        </w:tc>
        <w:tc>
          <w:tcPr>
            <w:tcW w:w="834" w:type="pct"/>
          </w:tcPr>
          <w:p w14:paraId="1A9C43C0"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r w:rsidRPr="00E27D84">
              <w:rPr>
                <w:szCs w:val="20"/>
              </w:rPr>
              <w:t>nc:PersonName</w:t>
            </w:r>
          </w:p>
        </w:tc>
        <w:tc>
          <w:tcPr>
            <w:tcW w:w="834" w:type="pct"/>
          </w:tcPr>
          <w:p w14:paraId="368C0652" w14:textId="77777777" w:rsidR="00E27D84" w:rsidRPr="00E27D84" w:rsidRDefault="00E27D84" w:rsidP="00443A9A">
            <w:pPr>
              <w:spacing w:before="0" w:after="0"/>
              <w:contextualSpacing/>
              <w:rPr>
                <w:szCs w:val="20"/>
                <w:u w:val="single"/>
              </w:rPr>
            </w:pPr>
            <w:r w:rsidRPr="00E27D84">
              <w:rPr>
                <w:szCs w:val="20"/>
              </w:rPr>
              <w:t>nc:PersonNameType</w:t>
            </w:r>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r w:rsidRPr="00E27D84">
              <w:rPr>
                <w:szCs w:val="20"/>
              </w:rPr>
              <w:t>nationalIdentification</w:t>
            </w:r>
          </w:p>
        </w:tc>
        <w:tc>
          <w:tcPr>
            <w:tcW w:w="1482" w:type="pct"/>
          </w:tcPr>
          <w:p w14:paraId="3A99EA02" w14:textId="77777777" w:rsidR="00E27D84" w:rsidRPr="00E27D84" w:rsidRDefault="00E27D84" w:rsidP="00443A9A">
            <w:pPr>
              <w:spacing w:before="0" w:after="0"/>
              <w:contextualSpacing/>
              <w:rPr>
                <w:szCs w:val="20"/>
              </w:rPr>
            </w:pPr>
            <w:r w:rsidRPr="00E27D84">
              <w:rPr>
                <w:szCs w:val="20"/>
              </w:rPr>
              <w:t>nc:PersonNationalIdentification</w:t>
            </w:r>
          </w:p>
        </w:tc>
        <w:tc>
          <w:tcPr>
            <w:tcW w:w="834" w:type="pct"/>
          </w:tcPr>
          <w:p w14:paraId="3DB32C63"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r w:rsidRPr="00E27D84">
              <w:rPr>
                <w:szCs w:val="20"/>
              </w:rPr>
              <w:t>nationalityCode</w:t>
            </w:r>
          </w:p>
        </w:tc>
        <w:tc>
          <w:tcPr>
            <w:tcW w:w="1482" w:type="pct"/>
          </w:tcPr>
          <w:p w14:paraId="5DF05378"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iso_3166:CountryAlpha2CodeType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r w:rsidRPr="00E27D84">
              <w:rPr>
                <w:szCs w:val="20"/>
              </w:rPr>
              <w:t>physicalFeature</w:t>
            </w:r>
          </w:p>
        </w:tc>
        <w:tc>
          <w:tcPr>
            <w:tcW w:w="1482" w:type="pct"/>
          </w:tcPr>
          <w:p w14:paraId="7ECF567C" w14:textId="77777777" w:rsidR="00E27D84" w:rsidRPr="00E27D84" w:rsidRDefault="00E27D84" w:rsidP="00443A9A">
            <w:pPr>
              <w:spacing w:before="0" w:after="0"/>
              <w:contextualSpacing/>
              <w:rPr>
                <w:szCs w:val="20"/>
              </w:rPr>
            </w:pPr>
            <w:r w:rsidRPr="00E27D84">
              <w:rPr>
                <w:szCs w:val="20"/>
              </w:rPr>
              <w:t>nc:PersonPhysicalFeature</w:t>
            </w:r>
          </w:p>
        </w:tc>
        <w:tc>
          <w:tcPr>
            <w:tcW w:w="834" w:type="pct"/>
          </w:tcPr>
          <w:p w14:paraId="7335D45F" w14:textId="77777777" w:rsidR="00E27D84" w:rsidRPr="00E27D84" w:rsidRDefault="00E27D84" w:rsidP="00443A9A">
            <w:pPr>
              <w:spacing w:before="0" w:after="0"/>
              <w:contextualSpacing/>
              <w:rPr>
                <w:szCs w:val="20"/>
                <w:u w:val="single"/>
              </w:rPr>
            </w:pPr>
            <w:r w:rsidRPr="00E27D84">
              <w:rPr>
                <w:szCs w:val="20"/>
              </w:rPr>
              <w:t>nc:PhysicalFeatureType</w:t>
            </w:r>
          </w:p>
        </w:tc>
        <w:tc>
          <w:tcPr>
            <w:tcW w:w="927" w:type="pct"/>
          </w:tcPr>
          <w:p w14:paraId="73212E21" w14:textId="77777777" w:rsidR="00E27D84" w:rsidRPr="00E27D84" w:rsidRDefault="00E27D84" w:rsidP="00443A9A">
            <w:pPr>
              <w:spacing w:before="0" w:after="0"/>
              <w:contextualSpacing/>
              <w:rPr>
                <w:szCs w:val="20"/>
              </w:rPr>
            </w:pPr>
            <w:r w:rsidRPr="00E27D84">
              <w:rPr>
                <w:szCs w:val="20"/>
              </w:rPr>
              <w:t>A prominent or easily identifiable aspect of  a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r w:rsidRPr="00E27D84">
              <w:rPr>
                <w:szCs w:val="20"/>
              </w:rPr>
              <w:t>primaryLanguage</w:t>
            </w:r>
          </w:p>
        </w:tc>
        <w:tc>
          <w:tcPr>
            <w:tcW w:w="1482" w:type="pct"/>
          </w:tcPr>
          <w:p w14:paraId="1FA5DBAF" w14:textId="77777777" w:rsidR="00E27D84" w:rsidRPr="00E27D84" w:rsidRDefault="00E27D84" w:rsidP="00443A9A">
            <w:pPr>
              <w:spacing w:before="0" w:after="0"/>
              <w:contextualSpacing/>
              <w:rPr>
                <w:szCs w:val="20"/>
              </w:rPr>
            </w:pPr>
            <w:r w:rsidRPr="00E27D84">
              <w:rPr>
                <w:szCs w:val="20"/>
              </w:rPr>
              <w:t>nc:PersonPrimaryLanguage</w:t>
            </w:r>
          </w:p>
        </w:tc>
        <w:tc>
          <w:tcPr>
            <w:tcW w:w="834" w:type="pct"/>
          </w:tcPr>
          <w:p w14:paraId="38E99933" w14:textId="77777777" w:rsidR="00E27D84" w:rsidRPr="00E27D84" w:rsidRDefault="00E27D84" w:rsidP="00443A9A">
            <w:pPr>
              <w:spacing w:before="0" w:after="0"/>
              <w:contextualSpacing/>
              <w:rPr>
                <w:szCs w:val="20"/>
                <w:u w:val="single"/>
              </w:rPr>
            </w:pPr>
            <w:r w:rsidRPr="00E27D84">
              <w:rPr>
                <w:szCs w:val="20"/>
              </w:rPr>
              <w:t>nc:PersonLanguageType</w:t>
            </w:r>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r w:rsidRPr="00E27D84">
              <w:rPr>
                <w:szCs w:val="20"/>
              </w:rPr>
              <w:t>raceCode</w:t>
            </w:r>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j:PersonRaceCode</w:t>
            </w:r>
          </w:p>
        </w:tc>
        <w:tc>
          <w:tcPr>
            <w:tcW w:w="834" w:type="pct"/>
          </w:tcPr>
          <w:p w14:paraId="49F2CF4D" w14:textId="77777777" w:rsidR="00E27D84" w:rsidRPr="00E27D84" w:rsidRDefault="00E27D84" w:rsidP="00443A9A">
            <w:pPr>
              <w:spacing w:before="0" w:after="0"/>
              <w:contextualSpacing/>
              <w:rPr>
                <w:szCs w:val="20"/>
                <w:u w:val="single"/>
              </w:rPr>
            </w:pPr>
            <w:r w:rsidRPr="00E27D84">
              <w:rPr>
                <w:szCs w:val="20"/>
              </w:rPr>
              <w:t>ncic:RACECodeType</w:t>
            </w:r>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r w:rsidRPr="00E27D84">
              <w:rPr>
                <w:szCs w:val="20"/>
              </w:rPr>
              <w:t>sexCode</w:t>
            </w:r>
          </w:p>
        </w:tc>
        <w:tc>
          <w:tcPr>
            <w:tcW w:w="1482" w:type="pct"/>
          </w:tcPr>
          <w:p w14:paraId="7475DB5C" w14:textId="77777777" w:rsidR="00E27D84" w:rsidRPr="00E27D84" w:rsidRDefault="00E27D84" w:rsidP="00443A9A">
            <w:pPr>
              <w:spacing w:before="0" w:after="0"/>
              <w:contextualSpacing/>
              <w:rPr>
                <w:szCs w:val="20"/>
              </w:rPr>
            </w:pPr>
            <w:r w:rsidRPr="00E27D84">
              <w:rPr>
                <w:szCs w:val="20"/>
              </w:rPr>
              <w:t>j:PersonSexCode</w:t>
            </w:r>
          </w:p>
        </w:tc>
        <w:tc>
          <w:tcPr>
            <w:tcW w:w="834" w:type="pct"/>
          </w:tcPr>
          <w:p w14:paraId="686D4A89" w14:textId="77777777" w:rsidR="00E27D84" w:rsidRPr="00E27D84" w:rsidRDefault="00E27D84" w:rsidP="00443A9A">
            <w:pPr>
              <w:spacing w:before="0" w:after="0"/>
              <w:contextualSpacing/>
              <w:rPr>
                <w:szCs w:val="20"/>
                <w:u w:val="single"/>
              </w:rPr>
            </w:pPr>
            <w:r w:rsidRPr="00E27D84">
              <w:rPr>
                <w:szCs w:val="20"/>
              </w:rPr>
              <w:t>ncic:SEXCodeType</w:t>
            </w:r>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r w:rsidRPr="00E27D84">
              <w:rPr>
                <w:szCs w:val="20"/>
              </w:rPr>
              <w:t>sexualOrientation</w:t>
            </w:r>
          </w:p>
        </w:tc>
        <w:tc>
          <w:tcPr>
            <w:tcW w:w="1482" w:type="pct"/>
          </w:tcPr>
          <w:p w14:paraId="0FF43617" w14:textId="77777777" w:rsidR="00E27D84" w:rsidRPr="00E27D84" w:rsidRDefault="00E27D84" w:rsidP="00443A9A">
            <w:pPr>
              <w:spacing w:before="0" w:after="0"/>
              <w:contextualSpacing/>
              <w:rPr>
                <w:szCs w:val="20"/>
              </w:rPr>
            </w:pPr>
            <w:r w:rsidRPr="00E27D84">
              <w:rPr>
                <w:szCs w:val="20"/>
              </w:rPr>
              <w:t>nc:PersonSexualOrientationText</w:t>
            </w:r>
          </w:p>
        </w:tc>
        <w:tc>
          <w:tcPr>
            <w:tcW w:w="834" w:type="pct"/>
          </w:tcPr>
          <w:p w14:paraId="26CBD5BE"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r w:rsidRPr="00E27D84">
              <w:rPr>
                <w:szCs w:val="20"/>
              </w:rPr>
              <w:t>skinToneCode</w:t>
            </w:r>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j:PersonSkinToneCode</w:t>
            </w:r>
          </w:p>
        </w:tc>
        <w:tc>
          <w:tcPr>
            <w:tcW w:w="834" w:type="pct"/>
          </w:tcPr>
          <w:p w14:paraId="552506DA" w14:textId="77777777" w:rsidR="00E27D84" w:rsidRPr="00E27D84" w:rsidRDefault="00E27D84" w:rsidP="00443A9A">
            <w:pPr>
              <w:spacing w:before="0" w:after="0"/>
              <w:contextualSpacing/>
              <w:rPr>
                <w:szCs w:val="20"/>
                <w:u w:val="single"/>
              </w:rPr>
            </w:pPr>
            <w:r w:rsidRPr="00E27D84">
              <w:rPr>
                <w:szCs w:val="20"/>
              </w:rPr>
              <w:t>ncic:SKINCodeType</w:t>
            </w:r>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r>
              <w:rPr>
                <w:szCs w:val="20"/>
              </w:rPr>
              <w:t>ssn</w:t>
            </w:r>
            <w:r w:rsidR="00E27D84" w:rsidRPr="00E27D84">
              <w:rPr>
                <w:szCs w:val="20"/>
              </w:rPr>
              <w:t>Identification</w:t>
            </w:r>
          </w:p>
        </w:tc>
        <w:tc>
          <w:tcPr>
            <w:tcW w:w="1482" w:type="pct"/>
          </w:tcPr>
          <w:p w14:paraId="043DF7E4" w14:textId="77777777" w:rsidR="00E27D84" w:rsidRPr="00E27D84" w:rsidRDefault="00E27D84" w:rsidP="00443A9A">
            <w:pPr>
              <w:spacing w:before="0" w:after="0"/>
              <w:contextualSpacing/>
              <w:rPr>
                <w:szCs w:val="20"/>
              </w:rPr>
            </w:pPr>
            <w:r w:rsidRPr="00E27D84">
              <w:rPr>
                <w:szCs w:val="20"/>
              </w:rPr>
              <w:t>nc:PersonSSNIdentification</w:t>
            </w:r>
          </w:p>
        </w:tc>
        <w:tc>
          <w:tcPr>
            <w:tcW w:w="834" w:type="pct"/>
          </w:tcPr>
          <w:p w14:paraId="585B9302"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digit numeric identifier. ssn,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r w:rsidRPr="00E27D84">
              <w:rPr>
                <w:szCs w:val="20"/>
              </w:rPr>
              <w:t>nc:PersonWeightMeasure</w:t>
            </w:r>
          </w:p>
        </w:tc>
        <w:tc>
          <w:tcPr>
            <w:tcW w:w="834" w:type="pct"/>
          </w:tcPr>
          <w:p w14:paraId="6EA5D149" w14:textId="77777777" w:rsidR="00E27D84" w:rsidRPr="00E27D84" w:rsidRDefault="00E27D84" w:rsidP="00443A9A">
            <w:pPr>
              <w:spacing w:before="0" w:after="0"/>
              <w:contextualSpacing/>
              <w:rPr>
                <w:szCs w:val="20"/>
                <w:u w:val="single"/>
              </w:rPr>
            </w:pPr>
            <w:r w:rsidRPr="00E27D84">
              <w:rPr>
                <w:szCs w:val="20"/>
              </w:rPr>
              <w:t>nc:WeightMeasureType</w:t>
            </w:r>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r w:rsidRPr="00E27D84">
              <w:rPr>
                <w:szCs w:val="20"/>
              </w:rPr>
              <w:t>nc:PersonAccentText</w:t>
            </w:r>
          </w:p>
        </w:tc>
        <w:tc>
          <w:tcPr>
            <w:tcW w:w="834" w:type="pct"/>
          </w:tcPr>
          <w:p w14:paraId="224B168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r w:rsidRPr="00E27D84">
              <w:rPr>
                <w:szCs w:val="20"/>
              </w:rPr>
              <w:t>medicalCondition</w:t>
            </w:r>
          </w:p>
        </w:tc>
        <w:tc>
          <w:tcPr>
            <w:tcW w:w="1482" w:type="pct"/>
          </w:tcPr>
          <w:p w14:paraId="772BF4D9" w14:textId="77777777" w:rsidR="00E27D84" w:rsidRPr="00E27D84" w:rsidRDefault="00E27D84" w:rsidP="00443A9A">
            <w:pPr>
              <w:spacing w:before="0" w:after="0"/>
              <w:contextualSpacing/>
              <w:rPr>
                <w:szCs w:val="20"/>
              </w:rPr>
            </w:pPr>
            <w:r w:rsidRPr="00E27D84">
              <w:rPr>
                <w:szCs w:val="20"/>
              </w:rPr>
              <w:t>nc:PersonMedicalCondition</w:t>
            </w:r>
          </w:p>
        </w:tc>
        <w:tc>
          <w:tcPr>
            <w:tcW w:w="834" w:type="pct"/>
          </w:tcPr>
          <w:p w14:paraId="6C5D1600" w14:textId="77777777" w:rsidR="00E27D84" w:rsidRPr="00E27D84" w:rsidRDefault="00E27D84" w:rsidP="00443A9A">
            <w:pPr>
              <w:spacing w:before="0" w:after="0"/>
              <w:contextualSpacing/>
              <w:rPr>
                <w:szCs w:val="20"/>
                <w:u w:val="single"/>
              </w:rPr>
            </w:pPr>
            <w:r w:rsidRPr="00E27D84">
              <w:rPr>
                <w:szCs w:val="20"/>
              </w:rPr>
              <w:t>nc:MedicalConditionType</w:t>
            </w:r>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r w:rsidRPr="00E27D84">
              <w:rPr>
                <w:szCs w:val="20"/>
              </w:rPr>
              <w:t>medicalDescription</w:t>
            </w:r>
          </w:p>
        </w:tc>
        <w:tc>
          <w:tcPr>
            <w:tcW w:w="1482" w:type="pct"/>
          </w:tcPr>
          <w:p w14:paraId="7B5253AB" w14:textId="77777777" w:rsidR="00E27D84" w:rsidRPr="00E27D84" w:rsidRDefault="00E27D84" w:rsidP="00443A9A">
            <w:pPr>
              <w:spacing w:before="0" w:after="0"/>
              <w:contextualSpacing/>
              <w:rPr>
                <w:szCs w:val="20"/>
              </w:rPr>
            </w:pPr>
            <w:r w:rsidRPr="00E27D84">
              <w:rPr>
                <w:szCs w:val="20"/>
              </w:rPr>
              <w:t>nc:PersonMedicalDescriptionText</w:t>
            </w:r>
          </w:p>
        </w:tc>
        <w:tc>
          <w:tcPr>
            <w:tcW w:w="834" w:type="pct"/>
          </w:tcPr>
          <w:p w14:paraId="2060CD5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r w:rsidRPr="00E27D84">
              <w:rPr>
                <w:szCs w:val="20"/>
              </w:rPr>
              <w:t>medicationRequired</w:t>
            </w:r>
          </w:p>
        </w:tc>
        <w:tc>
          <w:tcPr>
            <w:tcW w:w="1482" w:type="pct"/>
          </w:tcPr>
          <w:p w14:paraId="1D553C32" w14:textId="77777777" w:rsidR="00E27D84" w:rsidRPr="00E27D84" w:rsidRDefault="00E27D84" w:rsidP="00443A9A">
            <w:pPr>
              <w:spacing w:before="0" w:after="0"/>
              <w:contextualSpacing/>
              <w:rPr>
                <w:szCs w:val="20"/>
              </w:rPr>
            </w:pPr>
            <w:r w:rsidRPr="00E27D84">
              <w:rPr>
                <w:szCs w:val="20"/>
              </w:rPr>
              <w:t>nc:PersonMedicationRequiredText</w:t>
            </w:r>
          </w:p>
        </w:tc>
        <w:tc>
          <w:tcPr>
            <w:tcW w:w="834" w:type="pct"/>
          </w:tcPr>
          <w:p w14:paraId="69F30AD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r w:rsidRPr="00E27D84">
              <w:rPr>
                <w:szCs w:val="20"/>
              </w:rPr>
              <w:t>nc:PersonMoodDescriptionText</w:t>
            </w:r>
          </w:p>
        </w:tc>
        <w:tc>
          <w:tcPr>
            <w:tcW w:w="834" w:type="pct"/>
          </w:tcPr>
          <w:p w14:paraId="071B287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r w:rsidRPr="00E27D84">
              <w:rPr>
                <w:szCs w:val="20"/>
              </w:rPr>
              <w:t>physicalDisability</w:t>
            </w:r>
          </w:p>
        </w:tc>
        <w:tc>
          <w:tcPr>
            <w:tcW w:w="1482" w:type="pct"/>
          </w:tcPr>
          <w:p w14:paraId="357EAF37" w14:textId="77777777" w:rsidR="00E27D84" w:rsidRPr="00E27D84" w:rsidRDefault="00E27D84" w:rsidP="00443A9A">
            <w:pPr>
              <w:spacing w:before="0" w:after="0"/>
              <w:contextualSpacing/>
              <w:rPr>
                <w:szCs w:val="20"/>
              </w:rPr>
            </w:pPr>
            <w:r w:rsidRPr="00E27D84">
              <w:rPr>
                <w:szCs w:val="20"/>
              </w:rPr>
              <w:t>nc:PersonPhysicalDisabilityText</w:t>
            </w:r>
          </w:p>
        </w:tc>
        <w:tc>
          <w:tcPr>
            <w:tcW w:w="834" w:type="pct"/>
          </w:tcPr>
          <w:p w14:paraId="5814AD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r w:rsidRPr="00E27D84">
              <w:rPr>
                <w:szCs w:val="20"/>
              </w:rPr>
              <w:t>emergencyContact</w:t>
            </w:r>
          </w:p>
        </w:tc>
        <w:tc>
          <w:tcPr>
            <w:tcW w:w="1482" w:type="pct"/>
          </w:tcPr>
          <w:p w14:paraId="52A6C5AD" w14:textId="77777777" w:rsidR="00E27D84" w:rsidRPr="00E27D84" w:rsidRDefault="00E27D84" w:rsidP="00443A9A">
            <w:pPr>
              <w:spacing w:before="0" w:after="0"/>
              <w:contextualSpacing/>
              <w:rPr>
                <w:szCs w:val="20"/>
              </w:rPr>
            </w:pPr>
            <w:r w:rsidRPr="00E27D84">
              <w:rPr>
                <w:szCs w:val="20"/>
              </w:rPr>
              <w:t>nc:PersonEmergencyContactInformation</w:t>
            </w:r>
          </w:p>
        </w:tc>
        <w:tc>
          <w:tcPr>
            <w:tcW w:w="834" w:type="pct"/>
          </w:tcPr>
          <w:p w14:paraId="62FA5CEE" w14:textId="77777777" w:rsidR="00E27D84" w:rsidRPr="00E27D84" w:rsidRDefault="00E27D84" w:rsidP="00443A9A">
            <w:pPr>
              <w:spacing w:before="0" w:after="0"/>
              <w:contextualSpacing/>
              <w:rPr>
                <w:szCs w:val="20"/>
                <w:u w:val="single"/>
              </w:rPr>
            </w:pPr>
            <w:r w:rsidRPr="00E27D84">
              <w:rPr>
                <w:szCs w:val="20"/>
              </w:rPr>
              <w:t>nc:ContactInformationType</w:t>
            </w:r>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r w:rsidRPr="00156A6A">
              <w:rPr>
                <w:szCs w:val="20"/>
              </w:rPr>
              <w:t>nc:ItemConditionText</w:t>
            </w:r>
          </w:p>
        </w:tc>
        <w:tc>
          <w:tcPr>
            <w:tcW w:w="1531" w:type="dxa"/>
            <w:shd w:val="clear" w:color="auto" w:fill="auto"/>
          </w:tcPr>
          <w:p w14:paraId="520FD544" w14:textId="77777777" w:rsidR="00156A6A" w:rsidRPr="00156A6A" w:rsidRDefault="00156A6A" w:rsidP="00443A9A">
            <w:pPr>
              <w:spacing w:before="0" w:after="0"/>
              <w:contextualSpacing/>
              <w:rPr>
                <w:szCs w:val="20"/>
              </w:rPr>
            </w:pPr>
            <w:r w:rsidRPr="00156A6A">
              <w:rPr>
                <w:szCs w:val="20"/>
              </w:rPr>
              <w:t>nc:TextType</w:t>
            </w:r>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r w:rsidRPr="00156A6A">
              <w:rPr>
                <w:szCs w:val="20"/>
              </w:rPr>
              <w:t>nc:ItemDescriptionText</w:t>
            </w:r>
          </w:p>
        </w:tc>
        <w:tc>
          <w:tcPr>
            <w:tcW w:w="1531" w:type="dxa"/>
          </w:tcPr>
          <w:p w14:paraId="242EF903"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r w:rsidRPr="00156A6A">
              <w:rPr>
                <w:szCs w:val="20"/>
              </w:rPr>
              <w:t>nc:ItemOwner</w:t>
            </w:r>
          </w:p>
        </w:tc>
        <w:tc>
          <w:tcPr>
            <w:tcW w:w="1531" w:type="dxa"/>
          </w:tcPr>
          <w:p w14:paraId="4DC04CBC" w14:textId="77777777" w:rsidR="00156A6A" w:rsidRPr="00156A6A" w:rsidRDefault="00156A6A" w:rsidP="00443A9A">
            <w:pPr>
              <w:spacing w:before="0" w:after="0"/>
              <w:contextualSpacing/>
              <w:rPr>
                <w:szCs w:val="20"/>
                <w:u w:val="single"/>
              </w:rPr>
            </w:pPr>
            <w:r w:rsidRPr="00156A6A">
              <w:rPr>
                <w:szCs w:val="20"/>
              </w:rPr>
              <w:t>nc:EntityType</w:t>
            </w:r>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r w:rsidRPr="00156A6A">
              <w:rPr>
                <w:szCs w:val="20"/>
              </w:rPr>
              <w:t>ownerAppliedID</w:t>
            </w:r>
          </w:p>
        </w:tc>
        <w:tc>
          <w:tcPr>
            <w:tcW w:w="2905" w:type="dxa"/>
          </w:tcPr>
          <w:p w14:paraId="6C68F41D" w14:textId="77777777" w:rsidR="00156A6A" w:rsidRPr="00156A6A" w:rsidRDefault="00156A6A" w:rsidP="00443A9A">
            <w:pPr>
              <w:spacing w:before="0" w:after="0"/>
              <w:contextualSpacing/>
              <w:rPr>
                <w:szCs w:val="20"/>
              </w:rPr>
            </w:pPr>
            <w:r w:rsidRPr="00156A6A">
              <w:rPr>
                <w:szCs w:val="20"/>
              </w:rPr>
              <w:t>nc:ItemOwnerAppliedID</w:t>
            </w:r>
          </w:p>
        </w:tc>
        <w:tc>
          <w:tcPr>
            <w:tcW w:w="1531" w:type="dxa"/>
          </w:tcPr>
          <w:p w14:paraId="1169E596" w14:textId="77777777" w:rsidR="00156A6A" w:rsidRPr="00156A6A" w:rsidRDefault="00156A6A" w:rsidP="00443A9A">
            <w:pPr>
              <w:spacing w:before="0" w:after="0"/>
              <w:contextualSpacing/>
              <w:rPr>
                <w:szCs w:val="20"/>
                <w:u w:val="single"/>
              </w:rPr>
            </w:pPr>
            <w:r w:rsidRPr="00156A6A">
              <w:rPr>
                <w:szCs w:val="20"/>
              </w:rPr>
              <w:t>niem-xs:string</w:t>
            </w:r>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r w:rsidRPr="00156A6A">
              <w:rPr>
                <w:szCs w:val="20"/>
              </w:rPr>
              <w:lastRenderedPageBreak/>
              <w:t>serialIdentification</w:t>
            </w:r>
          </w:p>
        </w:tc>
        <w:tc>
          <w:tcPr>
            <w:tcW w:w="2905" w:type="dxa"/>
          </w:tcPr>
          <w:p w14:paraId="415EA8A0" w14:textId="77777777" w:rsidR="00156A6A" w:rsidRPr="00156A6A" w:rsidRDefault="00156A6A" w:rsidP="00443A9A">
            <w:pPr>
              <w:spacing w:before="0" w:after="0"/>
              <w:contextualSpacing/>
              <w:rPr>
                <w:szCs w:val="20"/>
              </w:rPr>
            </w:pPr>
            <w:r w:rsidRPr="00156A6A">
              <w:rPr>
                <w:szCs w:val="20"/>
              </w:rPr>
              <w:t>nc:ItemSerialIdentification</w:t>
            </w:r>
          </w:p>
        </w:tc>
        <w:tc>
          <w:tcPr>
            <w:tcW w:w="1531" w:type="dxa"/>
          </w:tcPr>
          <w:p w14:paraId="6777DCC9"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r w:rsidRPr="00156A6A">
              <w:rPr>
                <w:szCs w:val="20"/>
              </w:rPr>
              <w:t>nc:ItemCategoryText</w:t>
            </w:r>
          </w:p>
        </w:tc>
        <w:tc>
          <w:tcPr>
            <w:tcW w:w="1531" w:type="dxa"/>
          </w:tcPr>
          <w:p w14:paraId="0E777512"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r w:rsidRPr="00156A6A">
              <w:rPr>
                <w:szCs w:val="20"/>
              </w:rPr>
              <w:t>colorPrimaryCode</w:t>
            </w:r>
          </w:p>
        </w:tc>
        <w:tc>
          <w:tcPr>
            <w:tcW w:w="2905" w:type="dxa"/>
          </w:tcPr>
          <w:p w14:paraId="2928EFCA" w14:textId="77777777" w:rsidR="00156A6A" w:rsidRPr="00156A6A" w:rsidRDefault="00156A6A" w:rsidP="00443A9A">
            <w:pPr>
              <w:spacing w:before="0" w:after="0"/>
              <w:contextualSpacing/>
              <w:rPr>
                <w:szCs w:val="20"/>
              </w:rPr>
            </w:pPr>
            <w:r w:rsidRPr="00156A6A">
              <w:rPr>
                <w:szCs w:val="20"/>
              </w:rPr>
              <w:t>j:ConveyanceColorPrimaryCode</w:t>
            </w:r>
          </w:p>
        </w:tc>
        <w:tc>
          <w:tcPr>
            <w:tcW w:w="1531" w:type="dxa"/>
          </w:tcPr>
          <w:p w14:paraId="2283F2F9"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r w:rsidRPr="00156A6A">
              <w:rPr>
                <w:szCs w:val="20"/>
              </w:rPr>
              <w:t>colorSecondaryCode</w:t>
            </w:r>
          </w:p>
        </w:tc>
        <w:tc>
          <w:tcPr>
            <w:tcW w:w="2905" w:type="dxa"/>
          </w:tcPr>
          <w:p w14:paraId="27276C95" w14:textId="77777777" w:rsidR="00156A6A" w:rsidRPr="00156A6A" w:rsidRDefault="00156A6A" w:rsidP="00443A9A">
            <w:pPr>
              <w:spacing w:before="0" w:after="0"/>
              <w:contextualSpacing/>
              <w:rPr>
                <w:szCs w:val="20"/>
              </w:rPr>
            </w:pPr>
            <w:r w:rsidRPr="00156A6A">
              <w:rPr>
                <w:szCs w:val="20"/>
              </w:rPr>
              <w:t>j:ConveyanceColorSecondaryCode</w:t>
            </w:r>
          </w:p>
        </w:tc>
        <w:tc>
          <w:tcPr>
            <w:tcW w:w="1531" w:type="dxa"/>
          </w:tcPr>
          <w:p w14:paraId="2E7D5524"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r w:rsidRPr="00156A6A">
              <w:rPr>
                <w:szCs w:val="20"/>
              </w:rPr>
              <w:t>nc:ItemImage</w:t>
            </w:r>
          </w:p>
        </w:tc>
        <w:tc>
          <w:tcPr>
            <w:tcW w:w="1531" w:type="dxa"/>
          </w:tcPr>
          <w:p w14:paraId="217B3687" w14:textId="77777777" w:rsidR="00156A6A" w:rsidRPr="00156A6A" w:rsidRDefault="00156A6A" w:rsidP="00443A9A">
            <w:pPr>
              <w:spacing w:before="0" w:after="0"/>
              <w:contextualSpacing/>
              <w:rPr>
                <w:szCs w:val="20"/>
                <w:u w:val="single"/>
              </w:rPr>
            </w:pPr>
            <w:r w:rsidRPr="00156A6A">
              <w:rPr>
                <w:szCs w:val="20"/>
              </w:rPr>
              <w:t>nc:ImageType</w:t>
            </w:r>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r w:rsidRPr="00156A6A">
              <w:rPr>
                <w:szCs w:val="20"/>
              </w:rPr>
              <w:t>makeName</w:t>
            </w:r>
          </w:p>
        </w:tc>
        <w:tc>
          <w:tcPr>
            <w:tcW w:w="2905" w:type="dxa"/>
          </w:tcPr>
          <w:p w14:paraId="55AD3DFE" w14:textId="77777777" w:rsidR="00156A6A" w:rsidRPr="00156A6A" w:rsidRDefault="00156A6A" w:rsidP="00443A9A">
            <w:pPr>
              <w:spacing w:before="0" w:after="0"/>
              <w:contextualSpacing/>
              <w:rPr>
                <w:szCs w:val="20"/>
              </w:rPr>
            </w:pPr>
            <w:r w:rsidRPr="00156A6A">
              <w:rPr>
                <w:szCs w:val="20"/>
              </w:rPr>
              <w:t>nc:ItemMakeName</w:t>
            </w:r>
          </w:p>
        </w:tc>
        <w:tc>
          <w:tcPr>
            <w:tcW w:w="1531" w:type="dxa"/>
          </w:tcPr>
          <w:p w14:paraId="72302325"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r w:rsidRPr="00156A6A">
              <w:rPr>
                <w:szCs w:val="20"/>
              </w:rPr>
              <w:t>modelName</w:t>
            </w:r>
          </w:p>
        </w:tc>
        <w:tc>
          <w:tcPr>
            <w:tcW w:w="2905" w:type="dxa"/>
          </w:tcPr>
          <w:p w14:paraId="421EA0A6" w14:textId="77777777" w:rsidR="00156A6A" w:rsidRPr="00156A6A" w:rsidRDefault="00156A6A" w:rsidP="00443A9A">
            <w:pPr>
              <w:spacing w:before="0" w:after="0"/>
              <w:contextualSpacing/>
              <w:rPr>
                <w:szCs w:val="20"/>
              </w:rPr>
            </w:pPr>
            <w:r w:rsidRPr="00156A6A">
              <w:rPr>
                <w:szCs w:val="20"/>
              </w:rPr>
              <w:t>nc:ItemModelName</w:t>
            </w:r>
          </w:p>
        </w:tc>
        <w:tc>
          <w:tcPr>
            <w:tcW w:w="1531" w:type="dxa"/>
          </w:tcPr>
          <w:p w14:paraId="2C05CAC9"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r w:rsidRPr="00156A6A">
              <w:rPr>
                <w:szCs w:val="20"/>
              </w:rPr>
              <w:lastRenderedPageBreak/>
              <w:t>modelYear</w:t>
            </w:r>
          </w:p>
        </w:tc>
        <w:tc>
          <w:tcPr>
            <w:tcW w:w="2905" w:type="dxa"/>
          </w:tcPr>
          <w:p w14:paraId="1B3C8171" w14:textId="77777777" w:rsidR="00156A6A" w:rsidRPr="00156A6A" w:rsidRDefault="00156A6A" w:rsidP="00443A9A">
            <w:pPr>
              <w:spacing w:before="0" w:after="0"/>
              <w:contextualSpacing/>
              <w:rPr>
                <w:szCs w:val="20"/>
              </w:rPr>
            </w:pPr>
            <w:r w:rsidRPr="00156A6A">
              <w:rPr>
                <w:szCs w:val="20"/>
              </w:rPr>
              <w:t>nc:ItemModelYearDate</w:t>
            </w:r>
          </w:p>
        </w:tc>
        <w:tc>
          <w:tcPr>
            <w:tcW w:w="1531" w:type="dxa"/>
          </w:tcPr>
          <w:p w14:paraId="7B3E8644" w14:textId="77777777" w:rsidR="00156A6A" w:rsidRPr="00156A6A" w:rsidRDefault="00156A6A" w:rsidP="00443A9A">
            <w:pPr>
              <w:spacing w:before="0" w:after="0"/>
              <w:contextualSpacing/>
              <w:rPr>
                <w:szCs w:val="20"/>
                <w:u w:val="single"/>
              </w:rPr>
            </w:pPr>
            <w:r w:rsidRPr="00156A6A">
              <w:rPr>
                <w:szCs w:val="20"/>
              </w:rPr>
              <w:t>niem-xs:gYear</w:t>
            </w:r>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r w:rsidRPr="00156A6A">
              <w:rPr>
                <w:szCs w:val="20"/>
              </w:rPr>
              <w:t>styleCode</w:t>
            </w:r>
          </w:p>
        </w:tc>
        <w:tc>
          <w:tcPr>
            <w:tcW w:w="2905" w:type="dxa"/>
          </w:tcPr>
          <w:p w14:paraId="4494AE91" w14:textId="77777777" w:rsidR="00156A6A" w:rsidRPr="00156A6A" w:rsidRDefault="00156A6A" w:rsidP="00443A9A">
            <w:pPr>
              <w:spacing w:before="0" w:after="0"/>
              <w:contextualSpacing/>
              <w:rPr>
                <w:szCs w:val="20"/>
              </w:rPr>
            </w:pPr>
            <w:r w:rsidRPr="00156A6A">
              <w:rPr>
                <w:szCs w:val="20"/>
              </w:rPr>
              <w:t>j:VehicleStyleCode</w:t>
            </w:r>
          </w:p>
        </w:tc>
        <w:tc>
          <w:tcPr>
            <w:tcW w:w="1531" w:type="dxa"/>
          </w:tcPr>
          <w:p w14:paraId="16F9BA55" w14:textId="77777777" w:rsidR="00156A6A" w:rsidRPr="00156A6A" w:rsidRDefault="00156A6A" w:rsidP="00443A9A">
            <w:pPr>
              <w:spacing w:before="0" w:after="0"/>
              <w:contextualSpacing/>
              <w:rPr>
                <w:szCs w:val="20"/>
                <w:u w:val="single"/>
              </w:rPr>
            </w:pPr>
            <w:r w:rsidRPr="00156A6A">
              <w:rPr>
                <w:szCs w:val="20"/>
              </w:rPr>
              <w:t>ncic:VSTCodeType</w:t>
            </w:r>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r w:rsidRPr="00156A6A">
              <w:rPr>
                <w:szCs w:val="20"/>
              </w:rPr>
              <w:t>registrationPlateIdentification</w:t>
            </w:r>
          </w:p>
        </w:tc>
        <w:tc>
          <w:tcPr>
            <w:tcW w:w="2905" w:type="dxa"/>
          </w:tcPr>
          <w:p w14:paraId="26C4ED6B" w14:textId="77777777" w:rsidR="00156A6A" w:rsidRPr="00156A6A" w:rsidRDefault="00156A6A" w:rsidP="00443A9A">
            <w:pPr>
              <w:spacing w:before="0" w:after="0"/>
              <w:contextualSpacing/>
              <w:rPr>
                <w:szCs w:val="20"/>
              </w:rPr>
            </w:pPr>
            <w:r w:rsidRPr="00156A6A">
              <w:rPr>
                <w:szCs w:val="20"/>
              </w:rPr>
              <w:t>j:ConveyanceRegistrationPlateIdentification</w:t>
            </w:r>
          </w:p>
        </w:tc>
        <w:tc>
          <w:tcPr>
            <w:tcW w:w="1531" w:type="dxa"/>
          </w:tcPr>
          <w:p w14:paraId="6BD4EDC5" w14:textId="77777777" w:rsidR="00156A6A" w:rsidRPr="00156A6A" w:rsidRDefault="00156A6A" w:rsidP="00443A9A">
            <w:pPr>
              <w:spacing w:before="0" w:after="0"/>
              <w:contextualSpacing/>
              <w:rPr>
                <w:szCs w:val="20"/>
              </w:rPr>
            </w:pPr>
            <w:r w:rsidRPr="00156A6A">
              <w:rPr>
                <w:szCs w:val="20"/>
              </w:rPr>
              <w:t>nc:IdentificationType</w:t>
            </w:r>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r w:rsidRPr="00156A6A">
              <w:rPr>
                <w:szCs w:val="20"/>
              </w:rPr>
              <w:t>isMotorized</w:t>
            </w:r>
          </w:p>
        </w:tc>
        <w:tc>
          <w:tcPr>
            <w:tcW w:w="2905" w:type="dxa"/>
          </w:tcPr>
          <w:p w14:paraId="7D2D9403" w14:textId="77777777" w:rsidR="00156A6A" w:rsidRPr="00156A6A" w:rsidRDefault="00156A6A" w:rsidP="00443A9A">
            <w:pPr>
              <w:spacing w:before="0" w:after="0"/>
              <w:contextualSpacing/>
              <w:rPr>
                <w:szCs w:val="20"/>
              </w:rPr>
            </w:pPr>
            <w:r w:rsidRPr="00156A6A">
              <w:rPr>
                <w:szCs w:val="20"/>
              </w:rPr>
              <w:t>nc:ConveyanceMotorizedIndicator</w:t>
            </w:r>
          </w:p>
        </w:tc>
        <w:tc>
          <w:tcPr>
            <w:tcW w:w="1531" w:type="dxa"/>
          </w:tcPr>
          <w:p w14:paraId="589443CE"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r w:rsidRPr="00156A6A">
              <w:rPr>
                <w:szCs w:val="20"/>
              </w:rPr>
              <w:t>isTowed</w:t>
            </w:r>
          </w:p>
        </w:tc>
        <w:tc>
          <w:tcPr>
            <w:tcW w:w="2905" w:type="dxa"/>
          </w:tcPr>
          <w:p w14:paraId="1F226D80" w14:textId="77777777" w:rsidR="00156A6A" w:rsidRPr="00156A6A" w:rsidRDefault="00156A6A" w:rsidP="00443A9A">
            <w:pPr>
              <w:spacing w:before="0" w:after="0"/>
              <w:contextualSpacing/>
              <w:rPr>
                <w:szCs w:val="20"/>
              </w:rPr>
            </w:pPr>
            <w:r w:rsidRPr="00156A6A">
              <w:rPr>
                <w:szCs w:val="20"/>
              </w:rPr>
              <w:t>nc:ConveyanceTowedIndicator</w:t>
            </w:r>
          </w:p>
        </w:tc>
        <w:tc>
          <w:tcPr>
            <w:tcW w:w="1531" w:type="dxa"/>
          </w:tcPr>
          <w:p w14:paraId="06CF87F1"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r w:rsidRPr="00156A6A">
              <w:rPr>
                <w:szCs w:val="20"/>
              </w:rPr>
              <w:t>j:VehicleUseANSID20Code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aamva_d20:VehicleUseCodeType</w:t>
            </w:r>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r w:rsidRPr="00156A6A">
              <w:rPr>
                <w:szCs w:val="20"/>
              </w:rPr>
              <w:t>isC</w:t>
            </w:r>
            <w:r w:rsidR="00CF3D25">
              <w:rPr>
                <w:szCs w:val="20"/>
              </w:rPr>
              <w:t>MV</w:t>
            </w:r>
          </w:p>
        </w:tc>
        <w:tc>
          <w:tcPr>
            <w:tcW w:w="2905" w:type="dxa"/>
          </w:tcPr>
          <w:p w14:paraId="11DDFE48" w14:textId="77777777" w:rsidR="00156A6A" w:rsidRPr="00156A6A" w:rsidRDefault="00156A6A" w:rsidP="00443A9A">
            <w:pPr>
              <w:spacing w:before="0" w:after="0"/>
              <w:contextualSpacing/>
              <w:rPr>
                <w:szCs w:val="20"/>
              </w:rPr>
            </w:pPr>
            <w:r w:rsidRPr="00156A6A">
              <w:rPr>
                <w:szCs w:val="20"/>
              </w:rPr>
              <w:t>nc:VehicleCMVIndicator</w:t>
            </w:r>
          </w:p>
        </w:tc>
        <w:tc>
          <w:tcPr>
            <w:tcW w:w="1531" w:type="dxa"/>
          </w:tcPr>
          <w:p w14:paraId="0C70C3C9"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r w:rsidRPr="00156A6A">
              <w:rPr>
                <w:szCs w:val="20"/>
              </w:rPr>
              <w:t>doorQuantity</w:t>
            </w:r>
          </w:p>
        </w:tc>
        <w:tc>
          <w:tcPr>
            <w:tcW w:w="2905" w:type="dxa"/>
          </w:tcPr>
          <w:p w14:paraId="5C548FCB" w14:textId="77777777" w:rsidR="00156A6A" w:rsidRPr="00156A6A" w:rsidRDefault="00156A6A" w:rsidP="00443A9A">
            <w:pPr>
              <w:spacing w:before="0" w:after="0"/>
              <w:contextualSpacing/>
              <w:rPr>
                <w:szCs w:val="20"/>
              </w:rPr>
            </w:pPr>
            <w:r w:rsidRPr="00156A6A">
              <w:rPr>
                <w:szCs w:val="20"/>
              </w:rPr>
              <w:t>nc:VehicleDoorQuantity</w:t>
            </w:r>
          </w:p>
        </w:tc>
        <w:tc>
          <w:tcPr>
            <w:tcW w:w="1531" w:type="dxa"/>
          </w:tcPr>
          <w:p w14:paraId="331D4360" w14:textId="77777777" w:rsidR="00156A6A" w:rsidRPr="00156A6A" w:rsidRDefault="00156A6A" w:rsidP="00443A9A">
            <w:pPr>
              <w:spacing w:before="0" w:after="0"/>
              <w:contextualSpacing/>
              <w:rPr>
                <w:szCs w:val="20"/>
                <w:u w:val="single"/>
              </w:rPr>
            </w:pPr>
            <w:r w:rsidRPr="00156A6A">
              <w:rPr>
                <w:szCs w:val="20"/>
              </w:rPr>
              <w:t>niem-xs:nonNegativeInteger</w:t>
            </w:r>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r w:rsidRPr="00156A6A">
              <w:rPr>
                <w:szCs w:val="20"/>
              </w:rPr>
              <w:t>nc:VehicleIdentification</w:t>
            </w:r>
          </w:p>
        </w:tc>
        <w:tc>
          <w:tcPr>
            <w:tcW w:w="1531" w:type="dxa"/>
          </w:tcPr>
          <w:p w14:paraId="11418524"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r w:rsidRPr="00156A6A">
              <w:rPr>
                <w:szCs w:val="20"/>
              </w:rPr>
              <w:lastRenderedPageBreak/>
              <w:t>makeCode</w:t>
            </w:r>
          </w:p>
        </w:tc>
        <w:tc>
          <w:tcPr>
            <w:tcW w:w="2905" w:type="dxa"/>
          </w:tcPr>
          <w:p w14:paraId="134B80CC" w14:textId="77777777" w:rsidR="00156A6A" w:rsidRPr="00156A6A" w:rsidRDefault="00156A6A" w:rsidP="00443A9A">
            <w:pPr>
              <w:spacing w:before="0" w:after="0"/>
              <w:contextualSpacing/>
              <w:rPr>
                <w:szCs w:val="20"/>
              </w:rPr>
            </w:pPr>
            <w:r w:rsidRPr="00156A6A">
              <w:rPr>
                <w:szCs w:val="20"/>
              </w:rPr>
              <w:t>j:VehicleMakeCode</w:t>
            </w:r>
          </w:p>
        </w:tc>
        <w:tc>
          <w:tcPr>
            <w:tcW w:w="1531" w:type="dxa"/>
          </w:tcPr>
          <w:p w14:paraId="5298BB8B" w14:textId="77777777" w:rsidR="00156A6A" w:rsidRPr="00156A6A" w:rsidRDefault="00156A6A" w:rsidP="00443A9A">
            <w:pPr>
              <w:spacing w:before="0" w:after="0"/>
              <w:contextualSpacing/>
              <w:rPr>
                <w:szCs w:val="20"/>
                <w:u w:val="single"/>
              </w:rPr>
            </w:pPr>
            <w:r w:rsidRPr="00156A6A">
              <w:rPr>
                <w:szCs w:val="20"/>
              </w:rPr>
              <w:t>ncic:VMACodeType</w:t>
            </w:r>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r w:rsidRPr="00156A6A">
              <w:rPr>
                <w:szCs w:val="20"/>
              </w:rPr>
              <w:t>modelCode</w:t>
            </w:r>
          </w:p>
        </w:tc>
        <w:tc>
          <w:tcPr>
            <w:tcW w:w="2905" w:type="dxa"/>
          </w:tcPr>
          <w:p w14:paraId="0252037D" w14:textId="77777777" w:rsidR="00156A6A" w:rsidRPr="00156A6A" w:rsidRDefault="00156A6A" w:rsidP="00443A9A">
            <w:pPr>
              <w:spacing w:before="0" w:after="0"/>
              <w:contextualSpacing/>
              <w:rPr>
                <w:szCs w:val="20"/>
              </w:rPr>
            </w:pPr>
            <w:r w:rsidRPr="00156A6A">
              <w:rPr>
                <w:szCs w:val="20"/>
              </w:rPr>
              <w:t>j:VehicleModelCode</w:t>
            </w:r>
          </w:p>
        </w:tc>
        <w:tc>
          <w:tcPr>
            <w:tcW w:w="1531" w:type="dxa"/>
          </w:tcPr>
          <w:p w14:paraId="1F5C7F12" w14:textId="77777777" w:rsidR="00156A6A" w:rsidRPr="00156A6A" w:rsidRDefault="00156A6A" w:rsidP="00443A9A">
            <w:pPr>
              <w:spacing w:before="0" w:after="0"/>
              <w:contextualSpacing/>
              <w:rPr>
                <w:szCs w:val="20"/>
                <w:u w:val="single"/>
              </w:rPr>
            </w:pPr>
            <w:r w:rsidRPr="00156A6A">
              <w:rPr>
                <w:szCs w:val="20"/>
              </w:rPr>
              <w:t>ncic:VMOCodeType</w:t>
            </w:r>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r w:rsidRPr="00156A6A">
              <w:rPr>
                <w:szCs w:val="20"/>
              </w:rPr>
              <w:t>isRental</w:t>
            </w:r>
          </w:p>
        </w:tc>
        <w:tc>
          <w:tcPr>
            <w:tcW w:w="2905" w:type="dxa"/>
          </w:tcPr>
          <w:p w14:paraId="33CB01EC" w14:textId="77777777" w:rsidR="00156A6A" w:rsidRPr="00156A6A" w:rsidRDefault="00156A6A" w:rsidP="00443A9A">
            <w:pPr>
              <w:spacing w:before="0" w:after="0"/>
              <w:contextualSpacing/>
              <w:rPr>
                <w:szCs w:val="20"/>
              </w:rPr>
            </w:pPr>
            <w:r w:rsidRPr="00156A6A">
              <w:rPr>
                <w:szCs w:val="20"/>
              </w:rPr>
              <w:t>nc:ItemRentalIndicator</w:t>
            </w:r>
          </w:p>
        </w:tc>
        <w:tc>
          <w:tcPr>
            <w:tcW w:w="1531" w:type="dxa"/>
          </w:tcPr>
          <w:p w14:paraId="0E1583A5"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r w:rsidRPr="00156A6A">
              <w:rPr>
                <w:szCs w:val="20"/>
              </w:rPr>
              <w:t>towerAssociation</w:t>
            </w:r>
          </w:p>
        </w:tc>
        <w:tc>
          <w:tcPr>
            <w:tcW w:w="2905" w:type="dxa"/>
          </w:tcPr>
          <w:p w14:paraId="2515643E" w14:textId="77777777" w:rsidR="00156A6A" w:rsidRPr="00156A6A" w:rsidRDefault="00156A6A" w:rsidP="00443A9A">
            <w:pPr>
              <w:spacing w:before="0" w:after="0"/>
              <w:contextualSpacing/>
              <w:rPr>
                <w:szCs w:val="20"/>
              </w:rPr>
            </w:pPr>
            <w:r w:rsidRPr="00156A6A">
              <w:rPr>
                <w:szCs w:val="20"/>
              </w:rPr>
              <w:t>nc:VehicleTowerAssociation</w:t>
            </w:r>
          </w:p>
        </w:tc>
        <w:tc>
          <w:tcPr>
            <w:tcW w:w="1531" w:type="dxa"/>
          </w:tcPr>
          <w:p w14:paraId="40B357B2" w14:textId="77777777" w:rsidR="00156A6A" w:rsidRPr="00156A6A" w:rsidRDefault="00156A6A" w:rsidP="00443A9A">
            <w:pPr>
              <w:spacing w:before="0" w:after="0"/>
              <w:contextualSpacing/>
              <w:rPr>
                <w:szCs w:val="20"/>
                <w:u w:val="single"/>
              </w:rPr>
            </w:pPr>
            <w:r w:rsidRPr="00156A6A">
              <w:rPr>
                <w:szCs w:val="20"/>
              </w:rPr>
              <w:t>nc:ItemEntityAssociationType</w:t>
            </w:r>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r w:rsidRPr="00156A6A">
              <w:rPr>
                <w:szCs w:val="20"/>
              </w:rPr>
              <w:t>j:VehicleVINAText</w:t>
            </w:r>
          </w:p>
        </w:tc>
        <w:tc>
          <w:tcPr>
            <w:tcW w:w="1531" w:type="dxa"/>
          </w:tcPr>
          <w:p w14:paraId="541F15FC"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479B3D90" w14:textId="77777777" w:rsidR="00156A6A" w:rsidRPr="00156A6A" w:rsidRDefault="00156A6A" w:rsidP="00443A9A">
            <w:pPr>
              <w:spacing w:before="0" w:after="0"/>
              <w:contextualSpacing/>
              <w:rPr>
                <w:szCs w:val="20"/>
              </w:rPr>
            </w:pPr>
            <w:r w:rsidRPr="00156A6A">
              <w:rPr>
                <w:szCs w:val="20"/>
              </w:rPr>
              <w:t>A Vehicle Identification Number Analysis; a combination of a vehicle make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r w:rsidRPr="00156A6A">
              <w:rPr>
                <w:szCs w:val="20"/>
              </w:rPr>
              <w:t>isWanted</w:t>
            </w:r>
          </w:p>
        </w:tc>
        <w:tc>
          <w:tcPr>
            <w:tcW w:w="2905" w:type="dxa"/>
          </w:tcPr>
          <w:p w14:paraId="0922D177" w14:textId="77777777" w:rsidR="00156A6A" w:rsidRPr="00156A6A" w:rsidRDefault="00156A6A" w:rsidP="00443A9A">
            <w:pPr>
              <w:spacing w:before="0" w:after="0"/>
              <w:contextualSpacing/>
              <w:rPr>
                <w:szCs w:val="20"/>
              </w:rPr>
            </w:pPr>
            <w:r w:rsidRPr="00156A6A">
              <w:rPr>
                <w:szCs w:val="20"/>
              </w:rPr>
              <w:t>j:VehicleWantedIndicator</w:t>
            </w:r>
          </w:p>
        </w:tc>
        <w:tc>
          <w:tcPr>
            <w:tcW w:w="1531" w:type="dxa"/>
          </w:tcPr>
          <w:p w14:paraId="17CA8AB0"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r w:rsidRPr="000A0009">
              <w:rPr>
                <w:szCs w:val="20"/>
              </w:rPr>
              <w:t>nc:Date</w:t>
            </w:r>
          </w:p>
        </w:tc>
        <w:tc>
          <w:tcPr>
            <w:tcW w:w="834" w:type="pct"/>
          </w:tcPr>
          <w:p w14:paraId="6DDC06BC" w14:textId="77777777" w:rsidR="000A0009" w:rsidRPr="000A0009" w:rsidRDefault="000A0009" w:rsidP="006D346A">
            <w:pPr>
              <w:spacing w:before="0" w:after="0"/>
              <w:contextualSpacing/>
              <w:rPr>
                <w:szCs w:val="20"/>
              </w:rPr>
            </w:pPr>
            <w:r w:rsidRPr="000A0009">
              <w:rPr>
                <w:szCs w:val="20"/>
              </w:rPr>
              <w:t>niem-xs:date</w:t>
            </w:r>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r w:rsidRPr="000A0009">
              <w:rPr>
                <w:szCs w:val="20"/>
              </w:rPr>
              <w:lastRenderedPageBreak/>
              <w:t>dateTime</w:t>
            </w:r>
          </w:p>
        </w:tc>
        <w:tc>
          <w:tcPr>
            <w:tcW w:w="1482" w:type="pct"/>
          </w:tcPr>
          <w:p w14:paraId="1F2FECB8" w14:textId="77777777" w:rsidR="000A0009" w:rsidRPr="000A0009" w:rsidRDefault="000A0009" w:rsidP="006D346A">
            <w:pPr>
              <w:spacing w:before="0" w:after="0"/>
              <w:contextualSpacing/>
              <w:rPr>
                <w:i/>
                <w:iCs/>
                <w:szCs w:val="20"/>
              </w:rPr>
            </w:pPr>
            <w:r w:rsidRPr="000A0009">
              <w:rPr>
                <w:szCs w:val="20"/>
              </w:rPr>
              <w:t>nc:DateTime</w:t>
            </w:r>
          </w:p>
        </w:tc>
        <w:tc>
          <w:tcPr>
            <w:tcW w:w="834" w:type="pct"/>
          </w:tcPr>
          <w:p w14:paraId="0C9903AC" w14:textId="77777777" w:rsidR="000A0009" w:rsidRPr="000A0009" w:rsidRDefault="000A0009" w:rsidP="006D346A">
            <w:pPr>
              <w:spacing w:before="0" w:after="0"/>
              <w:contextualSpacing/>
              <w:rPr>
                <w:szCs w:val="20"/>
              </w:rPr>
            </w:pPr>
            <w:r w:rsidRPr="000A0009">
              <w:rPr>
                <w:szCs w:val="20"/>
              </w:rPr>
              <w:t>niem-xs:dateTime</w:t>
            </w:r>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r w:rsidRPr="000A0009">
              <w:rPr>
                <w:szCs w:val="20"/>
              </w:rPr>
              <w:t>fiscalYear</w:t>
            </w:r>
          </w:p>
        </w:tc>
        <w:tc>
          <w:tcPr>
            <w:tcW w:w="1482" w:type="pct"/>
          </w:tcPr>
          <w:p w14:paraId="61A4073C" w14:textId="77777777" w:rsidR="000A0009" w:rsidRPr="000A0009" w:rsidRDefault="000A0009" w:rsidP="006D346A">
            <w:pPr>
              <w:spacing w:before="0" w:after="0"/>
              <w:contextualSpacing/>
              <w:rPr>
                <w:i/>
                <w:iCs/>
                <w:szCs w:val="20"/>
              </w:rPr>
            </w:pPr>
            <w:r w:rsidRPr="000A0009">
              <w:rPr>
                <w:szCs w:val="20"/>
              </w:rPr>
              <w:t>nc:FiscalYearDate</w:t>
            </w:r>
          </w:p>
        </w:tc>
        <w:tc>
          <w:tcPr>
            <w:tcW w:w="834" w:type="pct"/>
          </w:tcPr>
          <w:p w14:paraId="6CB66508" w14:textId="77777777" w:rsidR="000A0009" w:rsidRPr="000A0009" w:rsidRDefault="000A0009" w:rsidP="006D346A">
            <w:pPr>
              <w:spacing w:before="0" w:after="0"/>
              <w:contextualSpacing/>
              <w:rPr>
                <w:szCs w:val="20"/>
              </w:rPr>
            </w:pPr>
            <w:r w:rsidRPr="000A0009">
              <w:rPr>
                <w:szCs w:val="20"/>
              </w:rPr>
              <w:t>nc:FiscalYearDateType</w:t>
            </w:r>
          </w:p>
        </w:tc>
        <w:tc>
          <w:tcPr>
            <w:tcW w:w="834" w:type="pct"/>
          </w:tcPr>
          <w:p w14:paraId="2C4ED4C0" w14:textId="77777777" w:rsidR="000A0009" w:rsidRPr="000A0009" w:rsidRDefault="000A0009" w:rsidP="006D346A">
            <w:pPr>
              <w:spacing w:before="0" w:after="0"/>
              <w:contextualSpacing/>
              <w:rPr>
                <w:szCs w:val="20"/>
              </w:rPr>
            </w:pPr>
            <w:r w:rsidRPr="000A0009">
              <w:rPr>
                <w:szCs w:val="20"/>
              </w:rPr>
              <w:t>A year of a twelve month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r w:rsidRPr="000A0009">
              <w:rPr>
                <w:szCs w:val="20"/>
              </w:rPr>
              <w:t>yearMonth</w:t>
            </w:r>
          </w:p>
        </w:tc>
        <w:tc>
          <w:tcPr>
            <w:tcW w:w="1482" w:type="pct"/>
          </w:tcPr>
          <w:p w14:paraId="73CFF751" w14:textId="77777777" w:rsidR="000A0009" w:rsidRPr="000A0009" w:rsidRDefault="000A0009" w:rsidP="006D346A">
            <w:pPr>
              <w:spacing w:before="0" w:after="0"/>
              <w:contextualSpacing/>
              <w:rPr>
                <w:i/>
                <w:iCs/>
                <w:szCs w:val="20"/>
              </w:rPr>
            </w:pPr>
            <w:r w:rsidRPr="000A0009">
              <w:rPr>
                <w:szCs w:val="20"/>
              </w:rPr>
              <w:t>nc:YearMonthDate</w:t>
            </w:r>
          </w:p>
        </w:tc>
        <w:tc>
          <w:tcPr>
            <w:tcW w:w="834" w:type="pct"/>
          </w:tcPr>
          <w:p w14:paraId="0C4FCDD9" w14:textId="77777777" w:rsidR="000A0009" w:rsidRPr="000A0009" w:rsidRDefault="000A0009" w:rsidP="006D346A">
            <w:pPr>
              <w:spacing w:before="0" w:after="0"/>
              <w:contextualSpacing/>
              <w:rPr>
                <w:szCs w:val="20"/>
              </w:rPr>
            </w:pPr>
            <w:r w:rsidRPr="000A0009">
              <w:rPr>
                <w:szCs w:val="20"/>
              </w:rPr>
              <w:t>niem-xs:gYearMonth</w:t>
            </w:r>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r w:rsidRPr="000A0009">
              <w:rPr>
                <w:szCs w:val="20"/>
              </w:rPr>
              <w:t>marginOfError</w:t>
            </w:r>
          </w:p>
        </w:tc>
        <w:tc>
          <w:tcPr>
            <w:tcW w:w="1482" w:type="pct"/>
          </w:tcPr>
          <w:p w14:paraId="26EC6C2A" w14:textId="77777777" w:rsidR="000A0009" w:rsidRPr="000A0009" w:rsidRDefault="000A0009" w:rsidP="006D346A">
            <w:pPr>
              <w:spacing w:before="0" w:after="0"/>
              <w:contextualSpacing/>
              <w:rPr>
                <w:i/>
                <w:iCs/>
                <w:szCs w:val="20"/>
              </w:rPr>
            </w:pPr>
            <w:r w:rsidRPr="000A0009">
              <w:rPr>
                <w:szCs w:val="20"/>
              </w:rPr>
              <w:t>nc:DateMarginOfErrorDuration</w:t>
            </w:r>
          </w:p>
        </w:tc>
        <w:tc>
          <w:tcPr>
            <w:tcW w:w="834" w:type="pct"/>
          </w:tcPr>
          <w:p w14:paraId="56FE56AE" w14:textId="77777777" w:rsidR="000A0009" w:rsidRPr="000A0009" w:rsidRDefault="000A0009" w:rsidP="006D346A">
            <w:pPr>
              <w:spacing w:before="0" w:after="0"/>
              <w:contextualSpacing/>
              <w:rPr>
                <w:szCs w:val="20"/>
              </w:rPr>
            </w:pPr>
            <w:r w:rsidRPr="000A0009">
              <w:rPr>
                <w:szCs w:val="20"/>
              </w:rPr>
              <w:t>niem-xs:duration</w:t>
            </w:r>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4</w:t>
        </w:r>
      </w:fldSimple>
      <w:r w:rsidR="00734406">
        <w:t xml:space="preserve"> Locataion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r w:rsidRPr="00E47831">
              <w:rPr>
                <w:szCs w:val="20"/>
              </w:rPr>
              <w:t>nc:Address</w:t>
            </w:r>
          </w:p>
        </w:tc>
        <w:tc>
          <w:tcPr>
            <w:tcW w:w="648" w:type="pct"/>
          </w:tcPr>
          <w:p w14:paraId="1D013635" w14:textId="77777777" w:rsidR="00E47831" w:rsidRPr="00E47831" w:rsidRDefault="00E47831" w:rsidP="00E47831">
            <w:pPr>
              <w:spacing w:before="0" w:after="0"/>
              <w:contextualSpacing/>
              <w:rPr>
                <w:szCs w:val="20"/>
              </w:rPr>
            </w:pPr>
            <w:r w:rsidRPr="00E47831">
              <w:rPr>
                <w:szCs w:val="20"/>
              </w:rPr>
              <w:t>nc:AddressType</w:t>
            </w:r>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r w:rsidRPr="00E47831">
              <w:rPr>
                <w:szCs w:val="20"/>
              </w:rPr>
              <w:t>addressGrid</w:t>
            </w:r>
          </w:p>
        </w:tc>
        <w:tc>
          <w:tcPr>
            <w:tcW w:w="974" w:type="pct"/>
          </w:tcPr>
          <w:p w14:paraId="743F5CAD" w14:textId="77777777" w:rsidR="00E47831" w:rsidRPr="00E47831" w:rsidRDefault="00E47831" w:rsidP="00E47831">
            <w:pPr>
              <w:spacing w:before="0" w:after="0"/>
              <w:contextualSpacing/>
              <w:rPr>
                <w:szCs w:val="20"/>
              </w:rPr>
            </w:pPr>
            <w:r w:rsidRPr="00E47831">
              <w:rPr>
                <w:szCs w:val="20"/>
              </w:rPr>
              <w:t>nc:AddressGrid</w:t>
            </w:r>
          </w:p>
        </w:tc>
        <w:tc>
          <w:tcPr>
            <w:tcW w:w="648" w:type="pct"/>
          </w:tcPr>
          <w:p w14:paraId="3DD34F76" w14:textId="77777777" w:rsidR="00E47831" w:rsidRPr="00E47831" w:rsidRDefault="00E47831" w:rsidP="00E47831">
            <w:pPr>
              <w:spacing w:before="0" w:after="0"/>
              <w:contextualSpacing/>
              <w:rPr>
                <w:szCs w:val="20"/>
              </w:rPr>
            </w:pPr>
            <w:r w:rsidRPr="00E47831">
              <w:rPr>
                <w:szCs w:val="20"/>
              </w:rPr>
              <w:t>nc:AddressGridType</w:t>
            </w:r>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r w:rsidRPr="00E47831">
              <w:rPr>
                <w:szCs w:val="20"/>
              </w:rPr>
              <w:t>nc:LocationArea</w:t>
            </w:r>
          </w:p>
        </w:tc>
        <w:tc>
          <w:tcPr>
            <w:tcW w:w="648" w:type="pct"/>
          </w:tcPr>
          <w:p w14:paraId="407A63D1" w14:textId="77777777" w:rsidR="00E47831" w:rsidRPr="00E47831" w:rsidRDefault="00E47831" w:rsidP="00E47831">
            <w:pPr>
              <w:spacing w:before="0" w:after="0"/>
              <w:contextualSpacing/>
              <w:rPr>
                <w:szCs w:val="20"/>
              </w:rPr>
            </w:pPr>
            <w:r w:rsidRPr="00E47831">
              <w:rPr>
                <w:szCs w:val="20"/>
              </w:rPr>
              <w:t>nc:AreaType</w:t>
            </w:r>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r w:rsidRPr="00E47831">
              <w:rPr>
                <w:szCs w:val="20"/>
              </w:rPr>
              <w:t>mo:WGS84LocationCylinder</w:t>
            </w:r>
          </w:p>
        </w:tc>
        <w:tc>
          <w:tcPr>
            <w:tcW w:w="648" w:type="pct"/>
          </w:tcPr>
          <w:p w14:paraId="017EC850" w14:textId="77777777" w:rsidR="00E47831" w:rsidRPr="00E47831" w:rsidRDefault="00E47831" w:rsidP="00E47831">
            <w:pPr>
              <w:spacing w:before="0" w:after="0"/>
              <w:contextualSpacing/>
              <w:rPr>
                <w:szCs w:val="20"/>
                <w:u w:val="single"/>
              </w:rPr>
            </w:pPr>
            <w:r w:rsidRPr="00E47831">
              <w:rPr>
                <w:szCs w:val="20"/>
              </w:rPr>
              <w:t>mo:WGS84LocationCylinderType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A location identified by a cylinder oriented vertically and centered on a point described with WGS84 coordinates. If it is appropriate for the radius and half-height properties to represent an error value  (for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(A cylinder with  twice the volume would be the two-sigma (p≈0.95)(almost equal to) deviation, etc.)  Otherwise the cylinder encloses the  full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r w:rsidRPr="00E47831">
              <w:rPr>
                <w:szCs w:val="20"/>
              </w:rPr>
              <w:t>categoryCodeText</w:t>
            </w:r>
          </w:p>
        </w:tc>
        <w:tc>
          <w:tcPr>
            <w:tcW w:w="974" w:type="pct"/>
          </w:tcPr>
          <w:p w14:paraId="29CABF95" w14:textId="77777777" w:rsidR="00E47831" w:rsidRPr="00E47831" w:rsidRDefault="00E47831" w:rsidP="00E47831">
            <w:pPr>
              <w:spacing w:before="0" w:after="0"/>
              <w:contextualSpacing/>
              <w:rPr>
                <w:szCs w:val="20"/>
              </w:rPr>
            </w:pPr>
            <w:r w:rsidRPr="00E47831">
              <w:rPr>
                <w:szCs w:val="20"/>
              </w:rPr>
              <w:t>it:LocationCategoryCodeText</w:t>
            </w:r>
          </w:p>
        </w:tc>
        <w:tc>
          <w:tcPr>
            <w:tcW w:w="648" w:type="pct"/>
          </w:tcPr>
          <w:p w14:paraId="6224847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r w:rsidRPr="00E47831">
              <w:rPr>
                <w:szCs w:val="20"/>
              </w:rPr>
              <w:t>categoryText</w:t>
            </w:r>
          </w:p>
        </w:tc>
        <w:tc>
          <w:tcPr>
            <w:tcW w:w="974" w:type="pct"/>
          </w:tcPr>
          <w:p w14:paraId="59898518" w14:textId="77777777" w:rsidR="00E47831" w:rsidRPr="00E47831" w:rsidRDefault="00E47831" w:rsidP="00E47831">
            <w:pPr>
              <w:spacing w:before="0" w:after="0"/>
              <w:contextualSpacing/>
              <w:rPr>
                <w:szCs w:val="20"/>
              </w:rPr>
            </w:pPr>
            <w:r w:rsidRPr="00E47831">
              <w:rPr>
                <w:szCs w:val="20"/>
              </w:rPr>
              <w:t>nc:LocationCategoryText</w:t>
            </w:r>
          </w:p>
        </w:tc>
        <w:tc>
          <w:tcPr>
            <w:tcW w:w="648" w:type="pct"/>
          </w:tcPr>
          <w:p w14:paraId="0BC3C090"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r w:rsidRPr="00E47831">
              <w:rPr>
                <w:szCs w:val="20"/>
              </w:rPr>
              <w:t>nc:LocationContactInformation</w:t>
            </w:r>
          </w:p>
        </w:tc>
        <w:tc>
          <w:tcPr>
            <w:tcW w:w="648" w:type="pct"/>
          </w:tcPr>
          <w:p w14:paraId="362E9B3C" w14:textId="77777777" w:rsidR="00E47831" w:rsidRPr="00E47831" w:rsidRDefault="00E47831" w:rsidP="00E47831">
            <w:pPr>
              <w:spacing w:before="0" w:after="0"/>
              <w:contextualSpacing/>
              <w:rPr>
                <w:szCs w:val="20"/>
              </w:rPr>
            </w:pPr>
            <w:r w:rsidRPr="00E47831">
              <w:rPr>
                <w:szCs w:val="20"/>
              </w:rPr>
              <w:t>nc:ContactInformationType</w:t>
            </w:r>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r w:rsidRPr="00E47831">
              <w:rPr>
                <w:szCs w:val="20"/>
              </w:rPr>
              <w:t>addressCrossStreet</w:t>
            </w:r>
          </w:p>
        </w:tc>
        <w:tc>
          <w:tcPr>
            <w:tcW w:w="974" w:type="pct"/>
          </w:tcPr>
          <w:p w14:paraId="073CF548" w14:textId="77777777" w:rsidR="00E47831" w:rsidRPr="00E47831" w:rsidRDefault="00E47831" w:rsidP="00E47831">
            <w:pPr>
              <w:spacing w:before="0" w:after="0"/>
              <w:contextualSpacing/>
              <w:rPr>
                <w:szCs w:val="20"/>
              </w:rPr>
            </w:pPr>
            <w:r w:rsidRPr="00E47831">
              <w:rPr>
                <w:szCs w:val="20"/>
              </w:rPr>
              <w:t>nc:AddressCrossStreet</w:t>
            </w:r>
          </w:p>
        </w:tc>
        <w:tc>
          <w:tcPr>
            <w:tcW w:w="648" w:type="pct"/>
          </w:tcPr>
          <w:p w14:paraId="489A6D79" w14:textId="77777777" w:rsidR="00E47831" w:rsidRPr="00E47831" w:rsidRDefault="00E47831" w:rsidP="00E47831">
            <w:pPr>
              <w:spacing w:before="0" w:after="0"/>
              <w:contextualSpacing/>
              <w:rPr>
                <w:szCs w:val="20"/>
              </w:rPr>
            </w:pPr>
            <w:r w:rsidRPr="00E47831">
              <w:rPr>
                <w:szCs w:val="20"/>
              </w:rPr>
              <w:t>nc:CrossStreetType</w:t>
            </w:r>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CrossStreet as a location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r w:rsidRPr="00E47831">
              <w:rPr>
                <w:szCs w:val="20"/>
              </w:rPr>
              <w:t>nc:LocationDescriptionText</w:t>
            </w:r>
          </w:p>
        </w:tc>
        <w:tc>
          <w:tcPr>
            <w:tcW w:w="648" w:type="pct"/>
          </w:tcPr>
          <w:p w14:paraId="126CE28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r w:rsidRPr="00E47831">
              <w:rPr>
                <w:szCs w:val="20"/>
              </w:rPr>
              <w:t>locationLandmark</w:t>
            </w:r>
          </w:p>
        </w:tc>
        <w:tc>
          <w:tcPr>
            <w:tcW w:w="974" w:type="pct"/>
          </w:tcPr>
          <w:p w14:paraId="75797779" w14:textId="77777777" w:rsidR="00E47831" w:rsidRPr="00E47831" w:rsidRDefault="00E47831" w:rsidP="00E47831">
            <w:pPr>
              <w:spacing w:before="0" w:after="0"/>
              <w:contextualSpacing/>
              <w:rPr>
                <w:szCs w:val="20"/>
              </w:rPr>
            </w:pPr>
            <w:r w:rsidRPr="00E47831">
              <w:rPr>
                <w:szCs w:val="20"/>
              </w:rPr>
              <w:t>nc:LocationLandmarkText</w:t>
            </w:r>
          </w:p>
        </w:tc>
        <w:tc>
          <w:tcPr>
            <w:tcW w:w="648" w:type="pct"/>
          </w:tcPr>
          <w:p w14:paraId="4FE9573D"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r w:rsidRPr="00E47831">
              <w:rPr>
                <w:szCs w:val="20"/>
              </w:rPr>
              <w:t>nc:LocationName</w:t>
            </w:r>
          </w:p>
        </w:tc>
        <w:tc>
          <w:tcPr>
            <w:tcW w:w="648" w:type="pct"/>
          </w:tcPr>
          <w:p w14:paraId="2C34250D" w14:textId="77777777" w:rsidR="00E47831" w:rsidRPr="00E47831" w:rsidRDefault="00E47831" w:rsidP="00E47831">
            <w:pPr>
              <w:spacing w:before="0" w:after="0"/>
              <w:contextualSpacing/>
              <w:rPr>
                <w:szCs w:val="20"/>
                <w:u w:val="single"/>
              </w:rPr>
            </w:pPr>
            <w:r w:rsidRPr="00E47831">
              <w:rPr>
                <w:szCs w:val="20"/>
              </w:rPr>
              <w:t>nc:ProperNameTextType</w:t>
            </w:r>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r w:rsidRPr="00E47831">
              <w:rPr>
                <w:szCs w:val="20"/>
              </w:rPr>
              <w:t>floorNumber</w:t>
            </w:r>
          </w:p>
        </w:tc>
        <w:tc>
          <w:tcPr>
            <w:tcW w:w="974" w:type="pct"/>
          </w:tcPr>
          <w:p w14:paraId="3C71CD15" w14:textId="77777777" w:rsidR="00E47831" w:rsidRPr="00E47831" w:rsidRDefault="00E47831" w:rsidP="00E47831">
            <w:pPr>
              <w:spacing w:before="0" w:after="0"/>
              <w:contextualSpacing/>
              <w:rPr>
                <w:szCs w:val="20"/>
              </w:rPr>
            </w:pPr>
            <w:r w:rsidRPr="00E47831">
              <w:rPr>
                <w:szCs w:val="20"/>
              </w:rPr>
              <w:t>nc:LocationFloorNumberText</w:t>
            </w:r>
          </w:p>
        </w:tc>
        <w:tc>
          <w:tcPr>
            <w:tcW w:w="648" w:type="pct"/>
          </w:tcPr>
          <w:p w14:paraId="74D5814E"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r w:rsidRPr="00E47831">
              <w:rPr>
                <w:szCs w:val="20"/>
              </w:rPr>
              <w:t>mo:LocationUncertaintyArea</w:t>
            </w:r>
          </w:p>
        </w:tc>
        <w:tc>
          <w:tcPr>
            <w:tcW w:w="648" w:type="pct"/>
          </w:tcPr>
          <w:p w14:paraId="7875DE30" w14:textId="77777777" w:rsidR="00E47831" w:rsidRPr="00E47831" w:rsidRDefault="00E47831" w:rsidP="00E47831">
            <w:pPr>
              <w:spacing w:before="0" w:after="0"/>
              <w:contextualSpacing/>
              <w:rPr>
                <w:szCs w:val="20"/>
                <w:u w:val="single"/>
              </w:rPr>
            </w:pPr>
            <w:r w:rsidRPr="00E47831">
              <w:rPr>
                <w:szCs w:val="20"/>
              </w:rPr>
              <w:t>nc:AreaType</w:t>
            </w:r>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r w:rsidRPr="006753D3">
              <w:rPr>
                <w:szCs w:val="20"/>
              </w:rPr>
              <w:t>nc:BinaryID</w:t>
            </w:r>
          </w:p>
        </w:tc>
        <w:tc>
          <w:tcPr>
            <w:tcW w:w="788" w:type="pct"/>
          </w:tcPr>
          <w:p w14:paraId="2DC6EF46" w14:textId="77777777" w:rsidR="006753D3" w:rsidRPr="006753D3" w:rsidRDefault="006753D3" w:rsidP="006753D3">
            <w:pPr>
              <w:spacing w:before="0" w:after="0"/>
              <w:contextualSpacing/>
              <w:rPr>
                <w:szCs w:val="20"/>
              </w:rPr>
            </w:pPr>
            <w:r w:rsidRPr="006753D3">
              <w:rPr>
                <w:szCs w:val="20"/>
              </w:rPr>
              <w:t>niem-xs:string</w:t>
            </w:r>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r w:rsidRPr="006753D3">
              <w:rPr>
                <w:szCs w:val="20"/>
              </w:rPr>
              <w:t>isAvailable</w:t>
            </w:r>
          </w:p>
        </w:tc>
        <w:tc>
          <w:tcPr>
            <w:tcW w:w="1205" w:type="pct"/>
          </w:tcPr>
          <w:p w14:paraId="6C193565" w14:textId="77777777" w:rsidR="006753D3" w:rsidRPr="006753D3" w:rsidRDefault="006753D3" w:rsidP="006753D3">
            <w:pPr>
              <w:spacing w:before="0" w:after="0"/>
              <w:contextualSpacing/>
              <w:rPr>
                <w:szCs w:val="20"/>
              </w:rPr>
            </w:pPr>
            <w:r w:rsidRPr="006753D3">
              <w:rPr>
                <w:szCs w:val="20"/>
              </w:rPr>
              <w:t>nc:BinaryAvailableIndicator</w:t>
            </w:r>
          </w:p>
        </w:tc>
        <w:tc>
          <w:tcPr>
            <w:tcW w:w="788" w:type="pct"/>
          </w:tcPr>
          <w:p w14:paraId="1E226086" w14:textId="77777777" w:rsidR="006753D3" w:rsidRPr="006753D3" w:rsidRDefault="006753D3" w:rsidP="006753D3">
            <w:pPr>
              <w:spacing w:before="0" w:after="0"/>
              <w:contextualSpacing/>
              <w:rPr>
                <w:szCs w:val="20"/>
              </w:rPr>
            </w:pPr>
            <w:r w:rsidRPr="006753D3">
              <w:rPr>
                <w:szCs w:val="20"/>
              </w:rPr>
              <w:t>niem-xs:boolean</w:t>
            </w:r>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r w:rsidRPr="006753D3">
              <w:rPr>
                <w:szCs w:val="20"/>
              </w:rPr>
              <w:t>captureDate</w:t>
            </w:r>
          </w:p>
        </w:tc>
        <w:tc>
          <w:tcPr>
            <w:tcW w:w="1205" w:type="pct"/>
          </w:tcPr>
          <w:p w14:paraId="627C9375" w14:textId="77777777" w:rsidR="006753D3" w:rsidRPr="006753D3" w:rsidRDefault="006753D3" w:rsidP="006753D3">
            <w:pPr>
              <w:spacing w:before="0" w:after="0"/>
              <w:contextualSpacing/>
              <w:rPr>
                <w:szCs w:val="20"/>
              </w:rPr>
            </w:pPr>
            <w:r w:rsidRPr="006753D3">
              <w:rPr>
                <w:szCs w:val="20"/>
              </w:rPr>
              <w:t>nc:BinaryCaptureDate</w:t>
            </w:r>
          </w:p>
        </w:tc>
        <w:tc>
          <w:tcPr>
            <w:tcW w:w="788" w:type="pct"/>
          </w:tcPr>
          <w:p w14:paraId="6031D4A8" w14:textId="77777777" w:rsidR="006753D3" w:rsidRPr="006753D3" w:rsidRDefault="006753D3" w:rsidP="006753D3">
            <w:pPr>
              <w:spacing w:before="0" w:after="0"/>
              <w:contextualSpacing/>
              <w:rPr>
                <w:szCs w:val="20"/>
              </w:rPr>
            </w:pPr>
            <w:r w:rsidRPr="006753D3">
              <w:rPr>
                <w:szCs w:val="20"/>
              </w:rPr>
              <w:t>nc:DateType</w:t>
            </w:r>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r w:rsidRPr="006753D3">
              <w:rPr>
                <w:szCs w:val="20"/>
              </w:rPr>
              <w:t>nc:BinaryDescriptionText</w:t>
            </w:r>
          </w:p>
        </w:tc>
        <w:tc>
          <w:tcPr>
            <w:tcW w:w="788" w:type="pct"/>
          </w:tcPr>
          <w:p w14:paraId="583C8929"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r w:rsidRPr="006753D3">
              <w:rPr>
                <w:szCs w:val="20"/>
              </w:rPr>
              <w:t>nc:BinaryFormatText</w:t>
            </w:r>
          </w:p>
        </w:tc>
        <w:tc>
          <w:tcPr>
            <w:tcW w:w="788" w:type="pct"/>
          </w:tcPr>
          <w:p w14:paraId="7ABDDD5E"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r>
              <w:rPr>
                <w:szCs w:val="20"/>
              </w:rPr>
              <w:lastRenderedPageBreak/>
              <w:t>uri</w:t>
            </w:r>
          </w:p>
        </w:tc>
        <w:tc>
          <w:tcPr>
            <w:tcW w:w="1205" w:type="pct"/>
          </w:tcPr>
          <w:p w14:paraId="29D41205" w14:textId="77777777" w:rsidR="006753D3" w:rsidRPr="006753D3" w:rsidRDefault="006753D3" w:rsidP="006753D3">
            <w:pPr>
              <w:spacing w:before="0" w:after="0"/>
              <w:contextualSpacing/>
              <w:rPr>
                <w:szCs w:val="20"/>
              </w:rPr>
            </w:pPr>
            <w:r w:rsidRPr="006753D3">
              <w:rPr>
                <w:szCs w:val="20"/>
              </w:rPr>
              <w:t>nc:BinaryURI</w:t>
            </w:r>
          </w:p>
        </w:tc>
        <w:tc>
          <w:tcPr>
            <w:tcW w:w="788" w:type="pct"/>
          </w:tcPr>
          <w:p w14:paraId="47C41C2A" w14:textId="77777777" w:rsidR="006753D3" w:rsidRPr="006753D3" w:rsidRDefault="006753D3" w:rsidP="006753D3">
            <w:pPr>
              <w:spacing w:before="0" w:after="0"/>
              <w:contextualSpacing/>
              <w:rPr>
                <w:szCs w:val="20"/>
              </w:rPr>
            </w:pPr>
            <w:r w:rsidRPr="006753D3">
              <w:rPr>
                <w:szCs w:val="20"/>
              </w:rPr>
              <w:t>niem-xs:anyURI</w:t>
            </w:r>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r w:rsidRPr="006753D3">
              <w:rPr>
                <w:szCs w:val="20"/>
              </w:rPr>
              <w:t>nc:BinarySizeValue</w:t>
            </w:r>
          </w:p>
        </w:tc>
        <w:tc>
          <w:tcPr>
            <w:tcW w:w="788" w:type="pct"/>
          </w:tcPr>
          <w:p w14:paraId="5D22D413" w14:textId="77777777" w:rsidR="006753D3" w:rsidRPr="006753D3" w:rsidRDefault="006753D3" w:rsidP="006753D3">
            <w:pPr>
              <w:spacing w:before="0" w:after="0"/>
              <w:contextualSpacing/>
              <w:rPr>
                <w:szCs w:val="20"/>
              </w:rPr>
            </w:pPr>
            <w:r w:rsidRPr="006753D3">
              <w:rPr>
                <w:szCs w:val="20"/>
              </w:rPr>
              <w:t>nc:NonNegativeDecimalType</w:t>
            </w:r>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r w:rsidRPr="006753D3">
              <w:rPr>
                <w:szCs w:val="20"/>
              </w:rPr>
              <w:t>categoryText</w:t>
            </w:r>
          </w:p>
        </w:tc>
        <w:tc>
          <w:tcPr>
            <w:tcW w:w="1205" w:type="pct"/>
          </w:tcPr>
          <w:p w14:paraId="27D89DCD" w14:textId="77777777" w:rsidR="006753D3" w:rsidRPr="006753D3" w:rsidRDefault="006753D3" w:rsidP="006753D3">
            <w:pPr>
              <w:spacing w:before="0" w:after="0"/>
              <w:contextualSpacing/>
              <w:rPr>
                <w:szCs w:val="20"/>
              </w:rPr>
            </w:pPr>
            <w:r w:rsidRPr="006753D3">
              <w:rPr>
                <w:szCs w:val="20"/>
              </w:rPr>
              <w:t>nc:BinaryCategoryText</w:t>
            </w:r>
          </w:p>
        </w:tc>
        <w:tc>
          <w:tcPr>
            <w:tcW w:w="788" w:type="pct"/>
          </w:tcPr>
          <w:p w14:paraId="3C2A7B78"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r w:rsidRPr="006753D3">
              <w:rPr>
                <w:szCs w:val="20"/>
              </w:rPr>
              <w:t>nc:ImageHeightValue</w:t>
            </w:r>
          </w:p>
        </w:tc>
        <w:tc>
          <w:tcPr>
            <w:tcW w:w="788" w:type="pct"/>
          </w:tcPr>
          <w:p w14:paraId="454A317D"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r w:rsidRPr="006753D3">
              <w:rPr>
                <w:szCs w:val="20"/>
              </w:rPr>
              <w:t>nc:ImageWidthValue</w:t>
            </w:r>
          </w:p>
        </w:tc>
        <w:tc>
          <w:tcPr>
            <w:tcW w:w="788" w:type="pct"/>
          </w:tcPr>
          <w:p w14:paraId="7C87CFEB"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r w:rsidRPr="007370C6">
              <w:rPr>
                <w:szCs w:val="20"/>
              </w:rPr>
              <w:t>doubleValue</w:t>
            </w:r>
          </w:p>
        </w:tc>
        <w:tc>
          <w:tcPr>
            <w:tcW w:w="1216" w:type="pct"/>
          </w:tcPr>
          <w:p w14:paraId="0489CB7C" w14:textId="77777777" w:rsidR="007370C6" w:rsidRPr="007370C6" w:rsidRDefault="007370C6" w:rsidP="007370C6">
            <w:pPr>
              <w:spacing w:before="0" w:after="0"/>
              <w:contextualSpacing/>
              <w:rPr>
                <w:szCs w:val="20"/>
              </w:rPr>
            </w:pPr>
            <w:r w:rsidRPr="007370C6">
              <w:rPr>
                <w:szCs w:val="20"/>
              </w:rPr>
              <w:t>nc:MeasureDoubleValue</w:t>
            </w:r>
          </w:p>
        </w:tc>
        <w:tc>
          <w:tcPr>
            <w:tcW w:w="742" w:type="pct"/>
          </w:tcPr>
          <w:p w14:paraId="355010D1" w14:textId="77777777" w:rsidR="007370C6" w:rsidRPr="007370C6" w:rsidRDefault="007370C6" w:rsidP="007370C6">
            <w:pPr>
              <w:spacing w:before="0" w:after="0"/>
              <w:contextualSpacing/>
              <w:rPr>
                <w:szCs w:val="20"/>
              </w:rPr>
            </w:pPr>
            <w:r w:rsidRPr="007370C6">
              <w:rPr>
                <w:szCs w:val="20"/>
              </w:rPr>
              <w:t>niem-xs:double</w:t>
            </w:r>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r w:rsidRPr="007370C6">
              <w:rPr>
                <w:szCs w:val="20"/>
              </w:rPr>
              <w:t>doubleRange</w:t>
            </w:r>
          </w:p>
        </w:tc>
        <w:tc>
          <w:tcPr>
            <w:tcW w:w="1216" w:type="pct"/>
          </w:tcPr>
          <w:p w14:paraId="3295BC89" w14:textId="77777777" w:rsidR="007370C6" w:rsidRPr="007370C6" w:rsidRDefault="007370C6" w:rsidP="007370C6">
            <w:pPr>
              <w:spacing w:before="0" w:after="0"/>
              <w:contextualSpacing/>
              <w:rPr>
                <w:szCs w:val="20"/>
              </w:rPr>
            </w:pPr>
            <w:r w:rsidRPr="007370C6">
              <w:rPr>
                <w:szCs w:val="20"/>
              </w:rPr>
              <w:t>nc:MeasureDoubleRange</w:t>
            </w:r>
          </w:p>
        </w:tc>
        <w:tc>
          <w:tcPr>
            <w:tcW w:w="742" w:type="pct"/>
          </w:tcPr>
          <w:p w14:paraId="356E975B" w14:textId="77777777" w:rsidR="007370C6" w:rsidRPr="007370C6" w:rsidRDefault="007370C6" w:rsidP="007370C6">
            <w:pPr>
              <w:spacing w:before="0" w:after="0"/>
              <w:contextualSpacing/>
              <w:rPr>
                <w:szCs w:val="20"/>
              </w:rPr>
            </w:pPr>
            <w:r w:rsidRPr="007370C6">
              <w:rPr>
                <w:szCs w:val="20"/>
              </w:rPr>
              <w:t>nc:DoubleRangeType</w:t>
            </w:r>
          </w:p>
        </w:tc>
        <w:tc>
          <w:tcPr>
            <w:tcW w:w="1622" w:type="pct"/>
          </w:tcPr>
          <w:p w14:paraId="6EB151C0" w14:textId="77777777" w:rsidR="007370C6" w:rsidRPr="007370C6" w:rsidRDefault="007370C6" w:rsidP="007370C6">
            <w:pPr>
              <w:spacing w:before="0" w:after="0"/>
              <w:contextualSpacing/>
              <w:rPr>
                <w:szCs w:val="20"/>
              </w:rPr>
            </w:pPr>
            <w:r w:rsidRPr="007370C6">
              <w:rPr>
                <w:szCs w:val="20"/>
              </w:rPr>
              <w:t>A double measurement range.</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r w:rsidRPr="007370C6">
              <w:rPr>
                <w:szCs w:val="20"/>
              </w:rPr>
              <w:t>textList</w:t>
            </w:r>
          </w:p>
        </w:tc>
        <w:tc>
          <w:tcPr>
            <w:tcW w:w="1216" w:type="pct"/>
          </w:tcPr>
          <w:p w14:paraId="39B59F5D" w14:textId="77777777" w:rsidR="007370C6" w:rsidRPr="007370C6" w:rsidRDefault="007370C6" w:rsidP="007370C6">
            <w:pPr>
              <w:spacing w:before="0" w:after="0"/>
              <w:contextualSpacing/>
              <w:rPr>
                <w:szCs w:val="20"/>
              </w:rPr>
            </w:pPr>
            <w:r w:rsidRPr="007370C6">
              <w:rPr>
                <w:szCs w:val="20"/>
              </w:rPr>
              <w:t>nc:MeasureTextList</w:t>
            </w:r>
          </w:p>
        </w:tc>
        <w:tc>
          <w:tcPr>
            <w:tcW w:w="742" w:type="pct"/>
          </w:tcPr>
          <w:p w14:paraId="07AF8E5A" w14:textId="77777777" w:rsidR="007370C6" w:rsidRPr="007370C6" w:rsidRDefault="007370C6" w:rsidP="007370C6">
            <w:pPr>
              <w:spacing w:before="0" w:after="0"/>
              <w:contextualSpacing/>
              <w:rPr>
                <w:szCs w:val="20"/>
              </w:rPr>
            </w:pPr>
            <w:r w:rsidRPr="007370C6">
              <w:rPr>
                <w:szCs w:val="20"/>
              </w:rPr>
              <w:t>nc:StringListType</w:t>
            </w:r>
          </w:p>
        </w:tc>
        <w:tc>
          <w:tcPr>
            <w:tcW w:w="1622" w:type="pct"/>
          </w:tcPr>
          <w:p w14:paraId="74F4C4D2" w14:textId="77777777" w:rsidR="007370C6" w:rsidRPr="007370C6" w:rsidRDefault="007370C6" w:rsidP="007370C6">
            <w:pPr>
              <w:spacing w:before="0" w:after="0"/>
              <w:contextualSpacing/>
              <w:rPr>
                <w:szCs w:val="20"/>
              </w:rPr>
            </w:pPr>
            <w:r w:rsidRPr="007370C6">
              <w:rPr>
                <w:szCs w:val="20"/>
              </w:rPr>
              <w:t>A list of measurement values ,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r w:rsidRPr="007370C6">
              <w:rPr>
                <w:szCs w:val="20"/>
              </w:rPr>
              <w:t>unitText</w:t>
            </w:r>
          </w:p>
        </w:tc>
        <w:tc>
          <w:tcPr>
            <w:tcW w:w="1216" w:type="pct"/>
          </w:tcPr>
          <w:p w14:paraId="1C1987DA" w14:textId="77777777" w:rsidR="007370C6" w:rsidRPr="007370C6" w:rsidRDefault="007370C6" w:rsidP="007370C6">
            <w:pPr>
              <w:spacing w:before="0" w:after="0"/>
              <w:contextualSpacing/>
              <w:rPr>
                <w:szCs w:val="20"/>
              </w:rPr>
            </w:pPr>
            <w:r w:rsidRPr="007370C6">
              <w:rPr>
                <w:szCs w:val="20"/>
              </w:rPr>
              <w:t>nc:MeasureUnitText</w:t>
            </w:r>
          </w:p>
        </w:tc>
        <w:tc>
          <w:tcPr>
            <w:tcW w:w="742" w:type="pct"/>
          </w:tcPr>
          <w:p w14:paraId="1A7D7151"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r w:rsidRPr="007370C6">
              <w:rPr>
                <w:szCs w:val="20"/>
              </w:rPr>
              <w:t>nc:MeasureMethodText</w:t>
            </w:r>
          </w:p>
        </w:tc>
        <w:tc>
          <w:tcPr>
            <w:tcW w:w="742" w:type="pct"/>
          </w:tcPr>
          <w:p w14:paraId="288EA9CC"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r w:rsidRPr="007370C6">
              <w:rPr>
                <w:szCs w:val="20"/>
              </w:rPr>
              <w:t>unitCode</w:t>
            </w:r>
          </w:p>
        </w:tc>
        <w:tc>
          <w:tcPr>
            <w:tcW w:w="1216" w:type="pct"/>
          </w:tcPr>
          <w:p w14:paraId="4DB803A5" w14:textId="77777777" w:rsidR="007370C6" w:rsidRPr="007370C6" w:rsidRDefault="007370C6" w:rsidP="007370C6">
            <w:pPr>
              <w:spacing w:before="0" w:after="0"/>
              <w:contextualSpacing/>
              <w:rPr>
                <w:szCs w:val="20"/>
              </w:rPr>
            </w:pPr>
            <w:r w:rsidRPr="007370C6">
              <w:rPr>
                <w:szCs w:val="20"/>
              </w:rPr>
              <w:t>nc:LengthUnitCode</w:t>
            </w:r>
          </w:p>
        </w:tc>
        <w:tc>
          <w:tcPr>
            <w:tcW w:w="742" w:type="pct"/>
          </w:tcPr>
          <w:p w14:paraId="2770BCB1" w14:textId="77777777" w:rsidR="007370C6" w:rsidRPr="007370C6" w:rsidRDefault="007370C6" w:rsidP="007370C6">
            <w:pPr>
              <w:spacing w:before="0" w:after="0"/>
              <w:contextualSpacing/>
              <w:rPr>
                <w:szCs w:val="20"/>
              </w:rPr>
            </w:pPr>
            <w:r w:rsidRPr="007370C6">
              <w:rPr>
                <w:szCs w:val="20"/>
              </w:rPr>
              <w:t>unece:LengthCodeType</w:t>
            </w:r>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r w:rsidRPr="00114EB8">
              <w:rPr>
                <w:szCs w:val="20"/>
              </w:rPr>
              <w:t>categoryCode</w:t>
            </w:r>
          </w:p>
        </w:tc>
        <w:tc>
          <w:tcPr>
            <w:tcW w:w="1223" w:type="pct"/>
          </w:tcPr>
          <w:p w14:paraId="72578279" w14:textId="77777777" w:rsidR="00114EB8" w:rsidRPr="00114EB8" w:rsidRDefault="00114EB8" w:rsidP="00114EB8">
            <w:pPr>
              <w:spacing w:before="0" w:after="0"/>
              <w:contextualSpacing/>
              <w:rPr>
                <w:szCs w:val="20"/>
              </w:rPr>
            </w:pPr>
            <w:r w:rsidRPr="00114EB8">
              <w:rPr>
                <w:szCs w:val="20"/>
              </w:rPr>
              <w:t>j:InjuryCategoryCode</w:t>
            </w:r>
          </w:p>
        </w:tc>
        <w:tc>
          <w:tcPr>
            <w:tcW w:w="742" w:type="pct"/>
          </w:tcPr>
          <w:p w14:paraId="22355378" w14:textId="77777777" w:rsidR="00114EB8" w:rsidRPr="00114EB8" w:rsidRDefault="00114EB8" w:rsidP="00114EB8">
            <w:pPr>
              <w:spacing w:before="0" w:after="0"/>
              <w:contextualSpacing/>
              <w:rPr>
                <w:szCs w:val="20"/>
              </w:rPr>
            </w:pPr>
            <w:r w:rsidRPr="00114EB8">
              <w:rPr>
                <w:szCs w:val="20"/>
              </w:rPr>
              <w:t>nc:TextType</w:t>
            </w:r>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r w:rsidRPr="00114EB8">
              <w:rPr>
                <w:szCs w:val="20"/>
              </w:rPr>
              <w:t>nc:InjuryDate</w:t>
            </w:r>
          </w:p>
        </w:tc>
        <w:tc>
          <w:tcPr>
            <w:tcW w:w="742" w:type="pct"/>
          </w:tcPr>
          <w:p w14:paraId="74CF40A5" w14:textId="77777777" w:rsidR="00114EB8" w:rsidRPr="00114EB8" w:rsidRDefault="00114EB8" w:rsidP="00114EB8">
            <w:pPr>
              <w:spacing w:before="0" w:after="0"/>
              <w:contextualSpacing/>
              <w:rPr>
                <w:szCs w:val="20"/>
                <w:u w:val="single"/>
              </w:rPr>
            </w:pPr>
            <w:r w:rsidRPr="00114EB8">
              <w:rPr>
                <w:szCs w:val="20"/>
              </w:rPr>
              <w:t>nc:DateType</w:t>
            </w:r>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In EIDO InjuryDate should include DateRange/EndDate and DateRange/StartDate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r w:rsidRPr="00114EB8">
              <w:rPr>
                <w:szCs w:val="20"/>
              </w:rPr>
              <w:t>nc:InjuryDescriptionText</w:t>
            </w:r>
          </w:p>
        </w:tc>
        <w:tc>
          <w:tcPr>
            <w:tcW w:w="742" w:type="pct"/>
          </w:tcPr>
          <w:p w14:paraId="78E795D0"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r w:rsidRPr="00114EB8">
              <w:rPr>
                <w:szCs w:val="20"/>
              </w:rPr>
              <w:t>locationCode</w:t>
            </w:r>
          </w:p>
        </w:tc>
        <w:tc>
          <w:tcPr>
            <w:tcW w:w="1223" w:type="pct"/>
          </w:tcPr>
          <w:p w14:paraId="6B4F9A9A" w14:textId="33D22398" w:rsidR="00114EB8" w:rsidRPr="00114EB8" w:rsidRDefault="00114EB8" w:rsidP="00114EB8">
            <w:pPr>
              <w:spacing w:before="0" w:after="0"/>
              <w:contextualSpacing/>
              <w:rPr>
                <w:szCs w:val="20"/>
              </w:rPr>
            </w:pPr>
            <w:r w:rsidRPr="00114EB8">
              <w:rPr>
                <w:szCs w:val="20"/>
              </w:rPr>
              <w:t>j:InjuryLocationNDEXCode</w:t>
            </w:r>
          </w:p>
        </w:tc>
        <w:tc>
          <w:tcPr>
            <w:tcW w:w="742" w:type="pct"/>
          </w:tcPr>
          <w:p w14:paraId="67EAE5DA"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r w:rsidRPr="00114EB8">
              <w:rPr>
                <w:szCs w:val="20"/>
              </w:rPr>
              <w:t>nc:InjurySeverityText</w:t>
            </w:r>
          </w:p>
        </w:tc>
        <w:tc>
          <w:tcPr>
            <w:tcW w:w="742" w:type="pct"/>
          </w:tcPr>
          <w:p w14:paraId="0893FF64"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8</w:t>
        </w:r>
      </w:fldSimple>
      <w:r>
        <w:t xml:space="preserve"> Organizaation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r w:rsidRPr="00B944E0">
              <w:rPr>
                <w:szCs w:val="20"/>
              </w:rPr>
              <w:t>nc:OrganizationActivityText</w:t>
            </w:r>
          </w:p>
        </w:tc>
        <w:tc>
          <w:tcPr>
            <w:tcW w:w="742" w:type="pct"/>
          </w:tcPr>
          <w:p w14:paraId="0E45FD46" w14:textId="77777777" w:rsidR="00B944E0" w:rsidRPr="00B944E0" w:rsidRDefault="00B944E0" w:rsidP="00B944E0">
            <w:pPr>
              <w:spacing w:before="0" w:after="0"/>
              <w:contextualSpacing/>
              <w:rPr>
                <w:szCs w:val="20"/>
              </w:rPr>
            </w:pPr>
            <w:r w:rsidRPr="00B944E0">
              <w:rPr>
                <w:szCs w:val="20"/>
              </w:rPr>
              <w:t>nc:TextType</w:t>
            </w:r>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r w:rsidRPr="00B944E0">
              <w:rPr>
                <w:szCs w:val="20"/>
              </w:rPr>
              <w:t>branchName</w:t>
            </w:r>
          </w:p>
        </w:tc>
        <w:tc>
          <w:tcPr>
            <w:tcW w:w="1082" w:type="pct"/>
          </w:tcPr>
          <w:p w14:paraId="4D23884D" w14:textId="77777777" w:rsidR="00B944E0" w:rsidRPr="00B944E0" w:rsidRDefault="00B944E0" w:rsidP="00B944E0">
            <w:pPr>
              <w:spacing w:before="0" w:after="0"/>
              <w:contextualSpacing/>
              <w:rPr>
                <w:szCs w:val="20"/>
              </w:rPr>
            </w:pPr>
            <w:r w:rsidRPr="00B944E0">
              <w:rPr>
                <w:szCs w:val="20"/>
              </w:rPr>
              <w:t>nc:OrganizationBranchName</w:t>
            </w:r>
          </w:p>
        </w:tc>
        <w:tc>
          <w:tcPr>
            <w:tcW w:w="742" w:type="pct"/>
          </w:tcPr>
          <w:p w14:paraId="6730DF24"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r w:rsidRPr="00B944E0">
              <w:rPr>
                <w:szCs w:val="20"/>
              </w:rPr>
              <w:lastRenderedPageBreak/>
              <w:t>dayContact</w:t>
            </w:r>
          </w:p>
        </w:tc>
        <w:tc>
          <w:tcPr>
            <w:tcW w:w="1082" w:type="pct"/>
          </w:tcPr>
          <w:p w14:paraId="09A4D26F" w14:textId="77777777" w:rsidR="00B944E0" w:rsidRPr="00B944E0" w:rsidRDefault="00B944E0" w:rsidP="00B944E0">
            <w:pPr>
              <w:spacing w:before="0" w:after="0"/>
              <w:contextualSpacing/>
              <w:rPr>
                <w:szCs w:val="20"/>
              </w:rPr>
            </w:pPr>
            <w:r w:rsidRPr="00B944E0">
              <w:rPr>
                <w:szCs w:val="20"/>
              </w:rPr>
              <w:t>nc:OrganizationDayContactInformation</w:t>
            </w:r>
          </w:p>
        </w:tc>
        <w:tc>
          <w:tcPr>
            <w:tcW w:w="742" w:type="pct"/>
          </w:tcPr>
          <w:p w14:paraId="1329976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r w:rsidRPr="00B944E0">
              <w:rPr>
                <w:szCs w:val="20"/>
              </w:rPr>
              <w:t>doingBusinessAsName</w:t>
            </w:r>
          </w:p>
        </w:tc>
        <w:tc>
          <w:tcPr>
            <w:tcW w:w="1082" w:type="pct"/>
          </w:tcPr>
          <w:p w14:paraId="29D82C45" w14:textId="77777777" w:rsidR="00B944E0" w:rsidRPr="00B944E0" w:rsidRDefault="00B944E0" w:rsidP="00B944E0">
            <w:pPr>
              <w:spacing w:before="0" w:after="0"/>
              <w:contextualSpacing/>
              <w:rPr>
                <w:szCs w:val="20"/>
              </w:rPr>
            </w:pPr>
            <w:r w:rsidRPr="00B944E0">
              <w:rPr>
                <w:szCs w:val="20"/>
              </w:rPr>
              <w:t>nc:OrganizationDoingBusinessAsName</w:t>
            </w:r>
          </w:p>
        </w:tc>
        <w:tc>
          <w:tcPr>
            <w:tcW w:w="742" w:type="pct"/>
          </w:tcPr>
          <w:p w14:paraId="652721F7"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r w:rsidRPr="00B944E0">
              <w:rPr>
                <w:szCs w:val="20"/>
              </w:rPr>
              <w:t>emergencyContact</w:t>
            </w:r>
          </w:p>
        </w:tc>
        <w:tc>
          <w:tcPr>
            <w:tcW w:w="1082" w:type="pct"/>
          </w:tcPr>
          <w:p w14:paraId="6AF8BF85" w14:textId="77777777" w:rsidR="00B944E0" w:rsidRPr="00B944E0" w:rsidRDefault="00B944E0" w:rsidP="00B944E0">
            <w:pPr>
              <w:spacing w:before="0" w:after="0"/>
              <w:contextualSpacing/>
              <w:rPr>
                <w:szCs w:val="20"/>
              </w:rPr>
            </w:pPr>
            <w:r w:rsidRPr="00B944E0">
              <w:rPr>
                <w:szCs w:val="20"/>
              </w:rPr>
              <w:t>nc:OrganizationEmergencyContactInformation</w:t>
            </w:r>
          </w:p>
        </w:tc>
        <w:tc>
          <w:tcPr>
            <w:tcW w:w="742" w:type="pct"/>
          </w:tcPr>
          <w:p w14:paraId="63D8343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r w:rsidRPr="00B944E0">
              <w:rPr>
                <w:szCs w:val="20"/>
              </w:rPr>
              <w:t>establishedDate</w:t>
            </w:r>
          </w:p>
        </w:tc>
        <w:tc>
          <w:tcPr>
            <w:tcW w:w="1082" w:type="pct"/>
          </w:tcPr>
          <w:p w14:paraId="3E77576A" w14:textId="77777777" w:rsidR="00B944E0" w:rsidRPr="00B944E0" w:rsidRDefault="00B944E0" w:rsidP="00B944E0">
            <w:pPr>
              <w:spacing w:before="0" w:after="0"/>
              <w:contextualSpacing/>
              <w:rPr>
                <w:szCs w:val="20"/>
              </w:rPr>
            </w:pPr>
            <w:r w:rsidRPr="00B944E0">
              <w:rPr>
                <w:szCs w:val="20"/>
              </w:rPr>
              <w:t>nc:OrganizationEstablishedDate</w:t>
            </w:r>
          </w:p>
        </w:tc>
        <w:tc>
          <w:tcPr>
            <w:tcW w:w="742" w:type="pct"/>
          </w:tcPr>
          <w:p w14:paraId="03615268" w14:textId="77777777" w:rsidR="00B944E0" w:rsidRPr="00B944E0" w:rsidRDefault="00B944E0" w:rsidP="00B944E0">
            <w:pPr>
              <w:spacing w:before="0" w:after="0"/>
              <w:contextualSpacing/>
              <w:rPr>
                <w:szCs w:val="20"/>
                <w:u w:val="single"/>
              </w:rPr>
            </w:pPr>
            <w:r w:rsidRPr="00B944E0">
              <w:rPr>
                <w:szCs w:val="20"/>
              </w:rPr>
              <w:t>nc:DateType</w:t>
            </w:r>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r w:rsidRPr="00B944E0">
              <w:rPr>
                <w:szCs w:val="20"/>
              </w:rPr>
              <w:t>eveningContact</w:t>
            </w:r>
          </w:p>
        </w:tc>
        <w:tc>
          <w:tcPr>
            <w:tcW w:w="1082" w:type="pct"/>
          </w:tcPr>
          <w:p w14:paraId="47BFEE93" w14:textId="77777777" w:rsidR="00B944E0" w:rsidRPr="00B944E0" w:rsidRDefault="00B944E0" w:rsidP="00B944E0">
            <w:pPr>
              <w:spacing w:before="0" w:after="0"/>
              <w:contextualSpacing/>
              <w:rPr>
                <w:szCs w:val="20"/>
              </w:rPr>
            </w:pPr>
            <w:r w:rsidRPr="00B944E0">
              <w:rPr>
                <w:szCs w:val="20"/>
              </w:rPr>
              <w:t>nc:OrganizationEveningContactInformation</w:t>
            </w:r>
          </w:p>
        </w:tc>
        <w:tc>
          <w:tcPr>
            <w:tcW w:w="742" w:type="pct"/>
          </w:tcPr>
          <w:p w14:paraId="293055BF"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r w:rsidRPr="00B944E0">
              <w:rPr>
                <w:szCs w:val="20"/>
              </w:rPr>
              <w:t>nc:OrganizationIdentification</w:t>
            </w:r>
          </w:p>
        </w:tc>
        <w:tc>
          <w:tcPr>
            <w:tcW w:w="742" w:type="pct"/>
          </w:tcPr>
          <w:p w14:paraId="1607CA16"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r w:rsidRPr="00B944E0">
              <w:rPr>
                <w:szCs w:val="20"/>
              </w:rPr>
              <w:t>localIdentification</w:t>
            </w:r>
          </w:p>
        </w:tc>
        <w:tc>
          <w:tcPr>
            <w:tcW w:w="1082" w:type="pct"/>
          </w:tcPr>
          <w:p w14:paraId="1B5E8F20" w14:textId="77777777" w:rsidR="00B944E0" w:rsidRPr="00B944E0" w:rsidRDefault="00B944E0" w:rsidP="00B944E0">
            <w:pPr>
              <w:spacing w:before="0" w:after="0"/>
              <w:contextualSpacing/>
              <w:rPr>
                <w:szCs w:val="20"/>
              </w:rPr>
            </w:pPr>
            <w:r w:rsidRPr="00B944E0">
              <w:rPr>
                <w:szCs w:val="20"/>
              </w:rPr>
              <w:t>nc:OrganizationLocalIdentification</w:t>
            </w:r>
          </w:p>
        </w:tc>
        <w:tc>
          <w:tcPr>
            <w:tcW w:w="742" w:type="pct"/>
          </w:tcPr>
          <w:p w14:paraId="15A56E5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r w:rsidRPr="00B944E0">
              <w:rPr>
                <w:szCs w:val="20"/>
              </w:rPr>
              <w:t>nc:OrganizationLocation</w:t>
            </w:r>
          </w:p>
        </w:tc>
        <w:tc>
          <w:tcPr>
            <w:tcW w:w="742" w:type="pct"/>
          </w:tcPr>
          <w:p w14:paraId="2B24C510" w14:textId="77777777" w:rsidR="00B944E0" w:rsidRPr="00B944E0" w:rsidRDefault="00B944E0" w:rsidP="00B944E0">
            <w:pPr>
              <w:spacing w:before="0" w:after="0"/>
              <w:contextualSpacing/>
              <w:rPr>
                <w:szCs w:val="20"/>
                <w:u w:val="single"/>
              </w:rPr>
            </w:pPr>
            <w:r w:rsidRPr="00B944E0">
              <w:rPr>
                <w:szCs w:val="20"/>
              </w:rPr>
              <w:t>nc:LocationType</w:t>
            </w:r>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r w:rsidRPr="00B944E0">
              <w:rPr>
                <w:szCs w:val="20"/>
              </w:rPr>
              <w:t>nc:OrganizationName</w:t>
            </w:r>
          </w:p>
        </w:tc>
        <w:tc>
          <w:tcPr>
            <w:tcW w:w="742" w:type="pct"/>
          </w:tcPr>
          <w:p w14:paraId="1108ACAB"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r w:rsidRPr="00B944E0">
              <w:rPr>
                <w:szCs w:val="20"/>
              </w:rPr>
              <w:t>nightContact</w:t>
            </w:r>
          </w:p>
        </w:tc>
        <w:tc>
          <w:tcPr>
            <w:tcW w:w="1082" w:type="pct"/>
          </w:tcPr>
          <w:p w14:paraId="553C46A6" w14:textId="77777777" w:rsidR="00B944E0" w:rsidRPr="00B944E0" w:rsidRDefault="00B944E0" w:rsidP="00B944E0">
            <w:pPr>
              <w:spacing w:before="0" w:after="0"/>
              <w:contextualSpacing/>
              <w:rPr>
                <w:szCs w:val="20"/>
              </w:rPr>
            </w:pPr>
            <w:r w:rsidRPr="00B944E0">
              <w:rPr>
                <w:szCs w:val="20"/>
              </w:rPr>
              <w:t>nc:OrganizationNightContactInformation</w:t>
            </w:r>
          </w:p>
        </w:tc>
        <w:tc>
          <w:tcPr>
            <w:tcW w:w="742" w:type="pct"/>
          </w:tcPr>
          <w:p w14:paraId="046F3230"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r w:rsidRPr="00B944E0">
              <w:rPr>
                <w:szCs w:val="20"/>
              </w:rPr>
              <w:lastRenderedPageBreak/>
              <w:t>otherIdentification</w:t>
            </w:r>
          </w:p>
        </w:tc>
        <w:tc>
          <w:tcPr>
            <w:tcW w:w="1082" w:type="pct"/>
          </w:tcPr>
          <w:p w14:paraId="2D6C50B9" w14:textId="77777777" w:rsidR="00B944E0" w:rsidRPr="00B944E0" w:rsidRDefault="00B944E0" w:rsidP="00B944E0">
            <w:pPr>
              <w:spacing w:before="0" w:after="0"/>
              <w:contextualSpacing/>
              <w:rPr>
                <w:szCs w:val="20"/>
              </w:rPr>
            </w:pPr>
            <w:r w:rsidRPr="00B944E0">
              <w:rPr>
                <w:szCs w:val="20"/>
              </w:rPr>
              <w:t>nc:OrganizationOtherIdentification</w:t>
            </w:r>
          </w:p>
        </w:tc>
        <w:tc>
          <w:tcPr>
            <w:tcW w:w="742" w:type="pct"/>
          </w:tcPr>
          <w:p w14:paraId="2F61988F"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r w:rsidRPr="00B944E0">
              <w:rPr>
                <w:szCs w:val="20"/>
              </w:rPr>
              <w:t>primaryContact</w:t>
            </w:r>
          </w:p>
        </w:tc>
        <w:tc>
          <w:tcPr>
            <w:tcW w:w="1082" w:type="pct"/>
          </w:tcPr>
          <w:p w14:paraId="34B82037" w14:textId="77777777" w:rsidR="00B944E0" w:rsidRPr="00B944E0" w:rsidRDefault="00B944E0" w:rsidP="00B944E0">
            <w:pPr>
              <w:spacing w:before="0" w:after="0"/>
              <w:contextualSpacing/>
              <w:rPr>
                <w:szCs w:val="20"/>
              </w:rPr>
            </w:pPr>
            <w:r w:rsidRPr="00B944E0">
              <w:rPr>
                <w:szCs w:val="20"/>
              </w:rPr>
              <w:t>nc:OrganizationPrimaryContactInformation</w:t>
            </w:r>
          </w:p>
        </w:tc>
        <w:tc>
          <w:tcPr>
            <w:tcW w:w="742" w:type="pct"/>
          </w:tcPr>
          <w:p w14:paraId="16B89EF2"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r w:rsidRPr="00B944E0">
              <w:rPr>
                <w:szCs w:val="20"/>
              </w:rPr>
              <w:t>principalOfficial</w:t>
            </w:r>
          </w:p>
        </w:tc>
        <w:tc>
          <w:tcPr>
            <w:tcW w:w="1082" w:type="pct"/>
          </w:tcPr>
          <w:p w14:paraId="6B79957A" w14:textId="77777777" w:rsidR="00B944E0" w:rsidRPr="00B944E0" w:rsidRDefault="00B944E0" w:rsidP="00B944E0">
            <w:pPr>
              <w:spacing w:before="0" w:after="0"/>
              <w:contextualSpacing/>
              <w:rPr>
                <w:szCs w:val="20"/>
              </w:rPr>
            </w:pPr>
            <w:r w:rsidRPr="00B944E0">
              <w:rPr>
                <w:szCs w:val="20"/>
              </w:rPr>
              <w:t>nc:OrganizationPrincipalOfficial</w:t>
            </w:r>
          </w:p>
        </w:tc>
        <w:tc>
          <w:tcPr>
            <w:tcW w:w="742" w:type="pct"/>
          </w:tcPr>
          <w:p w14:paraId="326868A0" w14:textId="77777777" w:rsidR="00B944E0" w:rsidRPr="00B944E0" w:rsidRDefault="00B944E0" w:rsidP="00B944E0">
            <w:pPr>
              <w:spacing w:before="0" w:after="0"/>
              <w:contextualSpacing/>
              <w:rPr>
                <w:szCs w:val="20"/>
                <w:u w:val="single"/>
              </w:rPr>
            </w:pPr>
            <w:r w:rsidRPr="00B944E0">
              <w:rPr>
                <w:szCs w:val="20"/>
              </w:rPr>
              <w:t>nc:PersonType</w:t>
            </w:r>
          </w:p>
        </w:tc>
        <w:tc>
          <w:tcPr>
            <w:tcW w:w="1484" w:type="pct"/>
          </w:tcPr>
          <w:p w14:paraId="6A828CFA" w14:textId="77777777" w:rsidR="00B944E0" w:rsidRPr="00B944E0" w:rsidRDefault="00B944E0" w:rsidP="00B944E0">
            <w:pPr>
              <w:spacing w:before="0" w:after="0"/>
              <w:contextualSpacing/>
              <w:rPr>
                <w:szCs w:val="20"/>
              </w:rPr>
            </w:pPr>
            <w:r w:rsidRPr="00B944E0">
              <w:rPr>
                <w:szCs w:val="20"/>
              </w:rPr>
              <w:t>A chief or high ranking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r w:rsidRPr="00B944E0">
              <w:rPr>
                <w:szCs w:val="20"/>
              </w:rPr>
              <w:t>nc:OrganizationStatus</w:t>
            </w:r>
          </w:p>
        </w:tc>
        <w:tc>
          <w:tcPr>
            <w:tcW w:w="742" w:type="pct"/>
          </w:tcPr>
          <w:p w14:paraId="0BCD7764" w14:textId="77777777" w:rsidR="00B944E0" w:rsidRPr="00B944E0" w:rsidRDefault="00B944E0" w:rsidP="00B944E0">
            <w:pPr>
              <w:spacing w:before="0" w:after="0"/>
              <w:contextualSpacing/>
              <w:rPr>
                <w:szCs w:val="20"/>
                <w:u w:val="single"/>
              </w:rPr>
            </w:pPr>
            <w:r w:rsidRPr="00B944E0">
              <w:rPr>
                <w:szCs w:val="20"/>
              </w:rPr>
              <w:t>nc:StatusType</w:t>
            </w:r>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r w:rsidRPr="00B944E0">
              <w:rPr>
                <w:szCs w:val="20"/>
              </w:rPr>
              <w:t>subUnit</w:t>
            </w:r>
          </w:p>
        </w:tc>
        <w:tc>
          <w:tcPr>
            <w:tcW w:w="1082" w:type="pct"/>
          </w:tcPr>
          <w:p w14:paraId="54191D1D" w14:textId="77777777" w:rsidR="00B944E0" w:rsidRPr="00B944E0" w:rsidRDefault="00B944E0" w:rsidP="00B944E0">
            <w:pPr>
              <w:spacing w:before="0" w:after="0"/>
              <w:contextualSpacing/>
              <w:rPr>
                <w:szCs w:val="20"/>
              </w:rPr>
            </w:pPr>
            <w:r w:rsidRPr="00B944E0">
              <w:rPr>
                <w:szCs w:val="20"/>
              </w:rPr>
              <w:t>nc:OrganizationSubUnit</w:t>
            </w:r>
          </w:p>
        </w:tc>
        <w:tc>
          <w:tcPr>
            <w:tcW w:w="742" w:type="pct"/>
          </w:tcPr>
          <w:p w14:paraId="627EB1A2" w14:textId="77777777" w:rsidR="00B944E0" w:rsidRPr="00B944E0" w:rsidRDefault="00B944E0" w:rsidP="00B944E0">
            <w:pPr>
              <w:spacing w:before="0" w:after="0"/>
              <w:contextualSpacing/>
              <w:rPr>
                <w:szCs w:val="20"/>
                <w:u w:val="single"/>
              </w:rPr>
            </w:pPr>
            <w:r w:rsidRPr="00B944E0">
              <w:rPr>
                <w:szCs w:val="20"/>
              </w:rPr>
              <w:t>nc:OrganizationType</w:t>
            </w:r>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r w:rsidRPr="00B944E0">
              <w:rPr>
                <w:szCs w:val="20"/>
              </w:rPr>
              <w:t>taxIdentification</w:t>
            </w:r>
          </w:p>
        </w:tc>
        <w:tc>
          <w:tcPr>
            <w:tcW w:w="1082" w:type="pct"/>
          </w:tcPr>
          <w:p w14:paraId="159BF30C" w14:textId="77777777" w:rsidR="00B944E0" w:rsidRPr="00B944E0" w:rsidRDefault="00B944E0" w:rsidP="00B944E0">
            <w:pPr>
              <w:spacing w:before="0" w:after="0"/>
              <w:contextualSpacing/>
              <w:rPr>
                <w:szCs w:val="20"/>
              </w:rPr>
            </w:pPr>
            <w:r w:rsidRPr="00B944E0">
              <w:rPr>
                <w:szCs w:val="20"/>
              </w:rPr>
              <w:t>nc:OrganizationTaxIdentification</w:t>
            </w:r>
          </w:p>
        </w:tc>
        <w:tc>
          <w:tcPr>
            <w:tcW w:w="742" w:type="pct"/>
          </w:tcPr>
          <w:p w14:paraId="1AC7C08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r w:rsidRPr="00B944E0">
              <w:rPr>
                <w:szCs w:val="20"/>
              </w:rPr>
              <w:t>nc:OrganizationAbbreviationText</w:t>
            </w:r>
          </w:p>
        </w:tc>
        <w:tc>
          <w:tcPr>
            <w:tcW w:w="742" w:type="pct"/>
          </w:tcPr>
          <w:p w14:paraId="108E9660"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r w:rsidRPr="00B944E0">
              <w:rPr>
                <w:szCs w:val="20"/>
              </w:rPr>
              <w:t>nc:OrganizationDescriptionText</w:t>
            </w:r>
          </w:p>
        </w:tc>
        <w:tc>
          <w:tcPr>
            <w:tcW w:w="742" w:type="pct"/>
          </w:tcPr>
          <w:p w14:paraId="3D21C6DF"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r w:rsidRPr="00172911">
              <w:rPr>
                <w:szCs w:val="20"/>
              </w:rPr>
              <w:t>nc:IdentificationID</w:t>
            </w:r>
          </w:p>
        </w:tc>
        <w:tc>
          <w:tcPr>
            <w:tcW w:w="741" w:type="pct"/>
          </w:tcPr>
          <w:p w14:paraId="16E49FBD" w14:textId="77777777" w:rsidR="00172911" w:rsidRPr="00172911" w:rsidRDefault="00172911" w:rsidP="00172911">
            <w:pPr>
              <w:spacing w:before="0" w:after="0"/>
              <w:contextualSpacing/>
              <w:rPr>
                <w:szCs w:val="20"/>
              </w:rPr>
            </w:pPr>
            <w:r w:rsidRPr="00172911">
              <w:rPr>
                <w:szCs w:val="20"/>
              </w:rPr>
              <w:t>niem-xs:string</w:t>
            </w:r>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r w:rsidRPr="00172911">
              <w:rPr>
                <w:szCs w:val="20"/>
              </w:rPr>
              <w:lastRenderedPageBreak/>
              <w:t>categoryCode</w:t>
            </w:r>
          </w:p>
        </w:tc>
        <w:tc>
          <w:tcPr>
            <w:tcW w:w="1104" w:type="pct"/>
          </w:tcPr>
          <w:p w14:paraId="518F8DCC" w14:textId="77777777" w:rsidR="00172911" w:rsidRPr="00172911" w:rsidRDefault="00172911" w:rsidP="00172911">
            <w:pPr>
              <w:spacing w:before="0" w:after="0"/>
              <w:contextualSpacing/>
              <w:rPr>
                <w:szCs w:val="20"/>
              </w:rPr>
            </w:pPr>
            <w:r w:rsidRPr="00172911">
              <w:rPr>
                <w:szCs w:val="20"/>
              </w:rPr>
              <w:t>j:PersonIDCategoryCode</w:t>
            </w:r>
          </w:p>
        </w:tc>
        <w:tc>
          <w:tcPr>
            <w:tcW w:w="741" w:type="pct"/>
          </w:tcPr>
          <w:p w14:paraId="0B3FB24A" w14:textId="77777777" w:rsidR="00172911" w:rsidRPr="00172911" w:rsidRDefault="00172911" w:rsidP="00172911">
            <w:pPr>
              <w:spacing w:before="0" w:after="0"/>
              <w:contextualSpacing/>
              <w:rPr>
                <w:szCs w:val="20"/>
              </w:rPr>
            </w:pPr>
            <w:r w:rsidRPr="00172911">
              <w:rPr>
                <w:szCs w:val="20"/>
              </w:rPr>
              <w:t>ncic:MNUCodeType</w:t>
            </w:r>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r w:rsidRPr="00172911">
              <w:rPr>
                <w:szCs w:val="20"/>
              </w:rPr>
              <w:t>categoryDescription</w:t>
            </w:r>
          </w:p>
        </w:tc>
        <w:tc>
          <w:tcPr>
            <w:tcW w:w="1104" w:type="pct"/>
          </w:tcPr>
          <w:p w14:paraId="2BAEA351" w14:textId="77777777" w:rsidR="00172911" w:rsidRPr="00172911" w:rsidRDefault="00172911" w:rsidP="00172911">
            <w:pPr>
              <w:spacing w:before="0" w:after="0"/>
              <w:contextualSpacing/>
              <w:rPr>
                <w:szCs w:val="20"/>
              </w:rPr>
            </w:pPr>
            <w:r w:rsidRPr="00172911">
              <w:rPr>
                <w:szCs w:val="20"/>
              </w:rPr>
              <w:t>nc:IdentificationCategoryDescriptionText</w:t>
            </w:r>
          </w:p>
        </w:tc>
        <w:tc>
          <w:tcPr>
            <w:tcW w:w="741" w:type="pct"/>
          </w:tcPr>
          <w:p w14:paraId="65BC2F78"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r w:rsidRPr="00172911">
              <w:rPr>
                <w:szCs w:val="20"/>
              </w:rPr>
              <w:t>effectiveDate</w:t>
            </w:r>
          </w:p>
        </w:tc>
        <w:tc>
          <w:tcPr>
            <w:tcW w:w="1104" w:type="pct"/>
          </w:tcPr>
          <w:p w14:paraId="61E7F7D6" w14:textId="77777777" w:rsidR="00172911" w:rsidRPr="00172911" w:rsidRDefault="00172911" w:rsidP="00172911">
            <w:pPr>
              <w:spacing w:before="0" w:after="0"/>
              <w:contextualSpacing/>
              <w:rPr>
                <w:szCs w:val="20"/>
              </w:rPr>
            </w:pPr>
            <w:r w:rsidRPr="00172911">
              <w:rPr>
                <w:szCs w:val="20"/>
              </w:rPr>
              <w:t>nc:IdentificationEffectiveDate</w:t>
            </w:r>
          </w:p>
        </w:tc>
        <w:tc>
          <w:tcPr>
            <w:tcW w:w="741" w:type="pct"/>
          </w:tcPr>
          <w:p w14:paraId="1B1BA935"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r w:rsidRPr="00172911">
              <w:rPr>
                <w:szCs w:val="20"/>
              </w:rPr>
              <w:t>expirationDate</w:t>
            </w:r>
          </w:p>
        </w:tc>
        <w:tc>
          <w:tcPr>
            <w:tcW w:w="1104" w:type="pct"/>
          </w:tcPr>
          <w:p w14:paraId="641EA233" w14:textId="77777777" w:rsidR="00172911" w:rsidRPr="00172911" w:rsidRDefault="00172911" w:rsidP="00172911">
            <w:pPr>
              <w:spacing w:before="0" w:after="0"/>
              <w:contextualSpacing/>
              <w:rPr>
                <w:szCs w:val="20"/>
              </w:rPr>
            </w:pPr>
            <w:r w:rsidRPr="00172911">
              <w:rPr>
                <w:szCs w:val="20"/>
              </w:rPr>
              <w:t>nc:IdentificationExpirationDate</w:t>
            </w:r>
          </w:p>
        </w:tc>
        <w:tc>
          <w:tcPr>
            <w:tcW w:w="741" w:type="pct"/>
          </w:tcPr>
          <w:p w14:paraId="064176F1"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r w:rsidRPr="00172911">
              <w:rPr>
                <w:szCs w:val="20"/>
              </w:rPr>
              <w:t>nc:IdentificationJurisdiction</w:t>
            </w:r>
          </w:p>
        </w:tc>
        <w:tc>
          <w:tcPr>
            <w:tcW w:w="741" w:type="pct"/>
          </w:tcPr>
          <w:p w14:paraId="5D5B873B" w14:textId="77777777" w:rsidR="00172911" w:rsidRPr="00172911" w:rsidRDefault="00172911" w:rsidP="00172911">
            <w:pPr>
              <w:spacing w:before="0" w:after="0"/>
              <w:contextualSpacing/>
              <w:rPr>
                <w:szCs w:val="20"/>
              </w:rPr>
            </w:pPr>
            <w:r w:rsidRPr="00172911">
              <w:rPr>
                <w:szCs w:val="20"/>
              </w:rPr>
              <w:t>nc:JurisdictionType</w:t>
            </w:r>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For EIDO only nc:JurisdictionText in JurisdictionType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r w:rsidRPr="00172911">
              <w:rPr>
                <w:szCs w:val="20"/>
              </w:rPr>
              <w:t>nc:IdentificationSourceText</w:t>
            </w:r>
          </w:p>
        </w:tc>
        <w:tc>
          <w:tcPr>
            <w:tcW w:w="741" w:type="pct"/>
          </w:tcPr>
          <w:p w14:paraId="323BCBC1"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r w:rsidRPr="00172911">
              <w:rPr>
                <w:szCs w:val="20"/>
              </w:rPr>
              <w:t>nc:IdentificationStatus</w:t>
            </w:r>
          </w:p>
        </w:tc>
        <w:tc>
          <w:tcPr>
            <w:tcW w:w="741" w:type="pct"/>
          </w:tcPr>
          <w:p w14:paraId="6B423AB1" w14:textId="77777777" w:rsidR="00172911" w:rsidRPr="00172911" w:rsidRDefault="00172911" w:rsidP="00172911">
            <w:pPr>
              <w:spacing w:before="0" w:after="0"/>
              <w:contextualSpacing/>
              <w:rPr>
                <w:szCs w:val="20"/>
              </w:rPr>
            </w:pPr>
            <w:r w:rsidRPr="00172911">
              <w:rPr>
                <w:szCs w:val="20"/>
              </w:rPr>
              <w:t>nc:StatusType</w:t>
            </w:r>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r w:rsidRPr="00FD1395">
              <w:rPr>
                <w:szCs w:val="20"/>
              </w:rPr>
              <w:t>nc:StatusText</w:t>
            </w:r>
          </w:p>
        </w:tc>
        <w:tc>
          <w:tcPr>
            <w:tcW w:w="742" w:type="pct"/>
          </w:tcPr>
          <w:p w14:paraId="1AA3725A" w14:textId="77777777" w:rsidR="00FD1395" w:rsidRPr="00FD1395" w:rsidRDefault="00FD1395" w:rsidP="00A03D5C">
            <w:pPr>
              <w:spacing w:before="0" w:after="0"/>
              <w:contextualSpacing/>
              <w:rPr>
                <w:szCs w:val="20"/>
              </w:rPr>
            </w:pPr>
            <w:r w:rsidRPr="00FD1395">
              <w:rPr>
                <w:szCs w:val="20"/>
              </w:rPr>
              <w:t>nc:TextType</w:t>
            </w:r>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r w:rsidRPr="00FD1395">
              <w:rPr>
                <w:szCs w:val="20"/>
              </w:rPr>
              <w:t>nc:StatusDate</w:t>
            </w:r>
          </w:p>
        </w:tc>
        <w:tc>
          <w:tcPr>
            <w:tcW w:w="742" w:type="pct"/>
          </w:tcPr>
          <w:p w14:paraId="5EE63152" w14:textId="77777777" w:rsidR="00FD1395" w:rsidRPr="00FD1395" w:rsidRDefault="00FD1395" w:rsidP="00A03D5C">
            <w:pPr>
              <w:spacing w:before="0" w:after="0"/>
              <w:contextualSpacing/>
              <w:rPr>
                <w:szCs w:val="20"/>
                <w:u w:val="single"/>
              </w:rPr>
            </w:pPr>
            <w:r w:rsidRPr="00FD1395">
              <w:rPr>
                <w:szCs w:val="20"/>
              </w:rPr>
              <w:t>nc:DateType</w:t>
            </w:r>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r w:rsidRPr="00FD1395">
              <w:rPr>
                <w:szCs w:val="20"/>
              </w:rPr>
              <w:t>nc:StatusDescriptionText</w:t>
            </w:r>
          </w:p>
        </w:tc>
        <w:tc>
          <w:tcPr>
            <w:tcW w:w="742" w:type="pct"/>
          </w:tcPr>
          <w:p w14:paraId="15B31213" w14:textId="77777777" w:rsidR="00FD1395" w:rsidRPr="00FD1395" w:rsidRDefault="00FD1395" w:rsidP="00A03D5C">
            <w:pPr>
              <w:spacing w:before="0" w:after="0"/>
              <w:contextualSpacing/>
              <w:rPr>
                <w:szCs w:val="20"/>
                <w:u w:val="single"/>
              </w:rPr>
            </w:pPr>
            <w:r w:rsidRPr="00FD1395">
              <w:rPr>
                <w:szCs w:val="20"/>
              </w:rPr>
              <w:t>nc:TextType</w:t>
            </w:r>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r w:rsidRPr="00FD1395">
              <w:rPr>
                <w:szCs w:val="20"/>
              </w:rPr>
              <w:t>issuerIdentification</w:t>
            </w:r>
          </w:p>
        </w:tc>
        <w:tc>
          <w:tcPr>
            <w:tcW w:w="1113" w:type="pct"/>
          </w:tcPr>
          <w:p w14:paraId="3CA3F85E" w14:textId="77777777" w:rsidR="00FD1395" w:rsidRPr="00FD1395" w:rsidRDefault="00FD1395" w:rsidP="00A03D5C">
            <w:pPr>
              <w:spacing w:before="0" w:after="0"/>
              <w:contextualSpacing/>
              <w:rPr>
                <w:szCs w:val="20"/>
              </w:rPr>
            </w:pPr>
            <w:r w:rsidRPr="00FD1395">
              <w:rPr>
                <w:szCs w:val="20"/>
              </w:rPr>
              <w:t>nc:StatusIssuerIdentification</w:t>
            </w:r>
          </w:p>
        </w:tc>
        <w:tc>
          <w:tcPr>
            <w:tcW w:w="742" w:type="pct"/>
          </w:tcPr>
          <w:p w14:paraId="797BF46E" w14:textId="77777777" w:rsidR="00FD1395" w:rsidRPr="00FD1395" w:rsidRDefault="00FD1395" w:rsidP="00A03D5C">
            <w:pPr>
              <w:spacing w:before="0" w:after="0"/>
              <w:contextualSpacing/>
              <w:rPr>
                <w:szCs w:val="20"/>
                <w:u w:val="single"/>
              </w:rPr>
            </w:pPr>
            <w:r w:rsidRPr="00FD1395">
              <w:rPr>
                <w:szCs w:val="20"/>
              </w:rPr>
              <w:t>nc:IdentificationType</w:t>
            </w:r>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r w:rsidRPr="00F62403">
              <w:rPr>
                <w:szCs w:val="20"/>
              </w:rPr>
              <w:t>fullText</w:t>
            </w:r>
          </w:p>
        </w:tc>
        <w:tc>
          <w:tcPr>
            <w:tcW w:w="1113" w:type="pct"/>
          </w:tcPr>
          <w:p w14:paraId="67CF5B11" w14:textId="77777777" w:rsidR="00F62403" w:rsidRPr="00F62403" w:rsidRDefault="00F62403" w:rsidP="00F62403">
            <w:pPr>
              <w:spacing w:before="0" w:after="0"/>
              <w:contextualSpacing/>
              <w:rPr>
                <w:szCs w:val="20"/>
              </w:rPr>
            </w:pPr>
            <w:r w:rsidRPr="00F62403">
              <w:rPr>
                <w:szCs w:val="20"/>
              </w:rPr>
              <w:t>nc:AddressFullText</w:t>
            </w:r>
          </w:p>
        </w:tc>
        <w:tc>
          <w:tcPr>
            <w:tcW w:w="740" w:type="pct"/>
          </w:tcPr>
          <w:p w14:paraId="18E57B9C" w14:textId="77777777" w:rsidR="00F62403" w:rsidRPr="00F62403" w:rsidRDefault="00F62403" w:rsidP="00F62403">
            <w:pPr>
              <w:spacing w:before="0" w:after="0"/>
              <w:contextualSpacing/>
              <w:rPr>
                <w:szCs w:val="20"/>
              </w:rPr>
            </w:pPr>
            <w:r w:rsidRPr="00F62403">
              <w:rPr>
                <w:szCs w:val="20"/>
              </w:rPr>
              <w:t>nc:TextType</w:t>
            </w:r>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r w:rsidRPr="00F62403">
              <w:rPr>
                <w:szCs w:val="20"/>
              </w:rPr>
              <w:t>recipientName</w:t>
            </w:r>
          </w:p>
        </w:tc>
        <w:tc>
          <w:tcPr>
            <w:tcW w:w="1113" w:type="pct"/>
          </w:tcPr>
          <w:p w14:paraId="5B973979" w14:textId="77777777" w:rsidR="00F62403" w:rsidRPr="00F62403" w:rsidRDefault="00F62403" w:rsidP="00F62403">
            <w:pPr>
              <w:spacing w:before="0" w:after="0"/>
              <w:contextualSpacing/>
              <w:rPr>
                <w:szCs w:val="20"/>
              </w:rPr>
            </w:pPr>
            <w:r w:rsidRPr="00F62403">
              <w:rPr>
                <w:szCs w:val="20"/>
              </w:rPr>
              <w:t>nc:AddressRecipientName</w:t>
            </w:r>
          </w:p>
        </w:tc>
        <w:tc>
          <w:tcPr>
            <w:tcW w:w="740" w:type="pct"/>
          </w:tcPr>
          <w:p w14:paraId="5384C33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r w:rsidRPr="00F62403">
              <w:rPr>
                <w:szCs w:val="20"/>
              </w:rPr>
              <w:t>buildingName</w:t>
            </w:r>
          </w:p>
        </w:tc>
        <w:tc>
          <w:tcPr>
            <w:tcW w:w="1113" w:type="pct"/>
          </w:tcPr>
          <w:p w14:paraId="29F5BCDA" w14:textId="77777777" w:rsidR="00F62403" w:rsidRPr="00F62403" w:rsidRDefault="00F62403" w:rsidP="00F62403">
            <w:pPr>
              <w:spacing w:before="0" w:after="0"/>
              <w:contextualSpacing/>
              <w:rPr>
                <w:szCs w:val="20"/>
              </w:rPr>
            </w:pPr>
            <w:r w:rsidRPr="00F62403">
              <w:rPr>
                <w:szCs w:val="20"/>
              </w:rPr>
              <w:t>nc:AddressBuildingName</w:t>
            </w:r>
          </w:p>
        </w:tc>
        <w:tc>
          <w:tcPr>
            <w:tcW w:w="740" w:type="pct"/>
          </w:tcPr>
          <w:p w14:paraId="535AB22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r w:rsidRPr="00F62403">
              <w:rPr>
                <w:szCs w:val="20"/>
              </w:rPr>
              <w:lastRenderedPageBreak/>
              <w:t>deliveryPointI</w:t>
            </w:r>
            <w:r w:rsidR="00FF3DF3">
              <w:rPr>
                <w:szCs w:val="20"/>
              </w:rPr>
              <w:t>d</w:t>
            </w:r>
          </w:p>
        </w:tc>
        <w:tc>
          <w:tcPr>
            <w:tcW w:w="1113" w:type="pct"/>
          </w:tcPr>
          <w:p w14:paraId="127C68E3" w14:textId="77777777" w:rsidR="00F62403" w:rsidRPr="00F62403" w:rsidRDefault="00F62403" w:rsidP="00F62403">
            <w:pPr>
              <w:spacing w:before="0" w:after="0"/>
              <w:contextualSpacing/>
              <w:rPr>
                <w:szCs w:val="20"/>
              </w:rPr>
            </w:pPr>
            <w:r w:rsidRPr="00F62403">
              <w:rPr>
                <w:szCs w:val="20"/>
              </w:rPr>
              <w:t>nc:AddressDeliveryPointID</w:t>
            </w:r>
          </w:p>
        </w:tc>
        <w:tc>
          <w:tcPr>
            <w:tcW w:w="740" w:type="pct"/>
          </w:tcPr>
          <w:p w14:paraId="49D0827D" w14:textId="77777777" w:rsidR="00F62403" w:rsidRPr="00F62403" w:rsidRDefault="00F62403" w:rsidP="00F62403">
            <w:pPr>
              <w:spacing w:before="0" w:after="0"/>
              <w:contextualSpacing/>
              <w:rPr>
                <w:szCs w:val="20"/>
                <w:u w:val="single"/>
              </w:rPr>
            </w:pPr>
            <w:r w:rsidRPr="00F62403">
              <w:rPr>
                <w:szCs w:val="20"/>
              </w:rPr>
              <w:t>niem-xs:string</w:t>
            </w:r>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r w:rsidRPr="00F62403">
              <w:rPr>
                <w:szCs w:val="20"/>
              </w:rPr>
              <w:t>privateMailbox</w:t>
            </w:r>
          </w:p>
        </w:tc>
        <w:tc>
          <w:tcPr>
            <w:tcW w:w="1113" w:type="pct"/>
          </w:tcPr>
          <w:p w14:paraId="15BA45F1" w14:textId="77777777" w:rsidR="00F62403" w:rsidRPr="00F62403" w:rsidRDefault="00F62403" w:rsidP="00F62403">
            <w:pPr>
              <w:spacing w:before="0" w:after="0"/>
              <w:contextualSpacing/>
              <w:rPr>
                <w:szCs w:val="20"/>
              </w:rPr>
            </w:pPr>
            <w:r w:rsidRPr="00F62403">
              <w:rPr>
                <w:szCs w:val="20"/>
              </w:rPr>
              <w:t>nc:AddressPrivateMailboxText</w:t>
            </w:r>
          </w:p>
        </w:tc>
        <w:tc>
          <w:tcPr>
            <w:tcW w:w="740" w:type="pct"/>
          </w:tcPr>
          <w:p w14:paraId="2619DC09"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r w:rsidRPr="00F62403">
              <w:rPr>
                <w:szCs w:val="20"/>
              </w:rPr>
              <w:t>secondaryUnit</w:t>
            </w:r>
          </w:p>
        </w:tc>
        <w:tc>
          <w:tcPr>
            <w:tcW w:w="1113" w:type="pct"/>
          </w:tcPr>
          <w:p w14:paraId="6D1C70F8" w14:textId="77777777" w:rsidR="00F62403" w:rsidRPr="00F62403" w:rsidRDefault="00F62403" w:rsidP="00F62403">
            <w:pPr>
              <w:spacing w:before="0" w:after="0"/>
              <w:contextualSpacing/>
              <w:rPr>
                <w:szCs w:val="20"/>
              </w:rPr>
            </w:pPr>
            <w:r w:rsidRPr="00F62403">
              <w:rPr>
                <w:szCs w:val="20"/>
              </w:rPr>
              <w:t>nc:AddressSecondaryUnitText</w:t>
            </w:r>
          </w:p>
        </w:tc>
        <w:tc>
          <w:tcPr>
            <w:tcW w:w="740" w:type="pct"/>
          </w:tcPr>
          <w:p w14:paraId="7726BEB8"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r w:rsidRPr="00F62403">
              <w:rPr>
                <w:szCs w:val="20"/>
              </w:rPr>
              <w:t>routeName</w:t>
            </w:r>
          </w:p>
        </w:tc>
        <w:tc>
          <w:tcPr>
            <w:tcW w:w="1113" w:type="pct"/>
          </w:tcPr>
          <w:p w14:paraId="5738D75D" w14:textId="77777777" w:rsidR="00F62403" w:rsidRPr="00F62403" w:rsidRDefault="00F62403" w:rsidP="00F62403">
            <w:pPr>
              <w:spacing w:before="0" w:after="0"/>
              <w:contextualSpacing/>
              <w:rPr>
                <w:szCs w:val="20"/>
              </w:rPr>
            </w:pPr>
            <w:r w:rsidRPr="00F62403">
              <w:rPr>
                <w:szCs w:val="20"/>
              </w:rPr>
              <w:t>nc:LocationRouteName</w:t>
            </w:r>
          </w:p>
        </w:tc>
        <w:tc>
          <w:tcPr>
            <w:tcW w:w="740" w:type="pct"/>
          </w:tcPr>
          <w:p w14:paraId="3AAAFB1B"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r w:rsidRPr="00F62403">
              <w:rPr>
                <w:szCs w:val="20"/>
              </w:rPr>
              <w:t>nc:LocationStreet</w:t>
            </w:r>
          </w:p>
        </w:tc>
        <w:tc>
          <w:tcPr>
            <w:tcW w:w="740" w:type="pct"/>
          </w:tcPr>
          <w:p w14:paraId="19CAE2C6" w14:textId="77777777" w:rsidR="00F62403" w:rsidRPr="00F62403" w:rsidRDefault="00F62403" w:rsidP="00F62403">
            <w:pPr>
              <w:spacing w:before="0" w:after="0"/>
              <w:contextualSpacing/>
              <w:rPr>
                <w:szCs w:val="20"/>
                <w:u w:val="single"/>
              </w:rPr>
            </w:pPr>
            <w:r w:rsidRPr="00F62403">
              <w:rPr>
                <w:szCs w:val="20"/>
              </w:rPr>
              <w:t>nc:StreetType</w:t>
            </w:r>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r w:rsidRPr="00F62403">
              <w:rPr>
                <w:szCs w:val="20"/>
              </w:rPr>
              <w:t>nc:LocationCityName</w:t>
            </w:r>
          </w:p>
        </w:tc>
        <w:tc>
          <w:tcPr>
            <w:tcW w:w="740" w:type="pct"/>
          </w:tcPr>
          <w:p w14:paraId="309DF531" w14:textId="77777777" w:rsidR="00F62403" w:rsidRPr="00F62403" w:rsidRDefault="00F62403" w:rsidP="00F62403">
            <w:pPr>
              <w:spacing w:before="0" w:after="0"/>
              <w:contextualSpacing/>
              <w:rPr>
                <w:szCs w:val="20"/>
                <w:u w:val="single"/>
              </w:rPr>
            </w:pPr>
            <w:r w:rsidRPr="00F62403">
              <w:rPr>
                <w:szCs w:val="20"/>
              </w:rPr>
              <w:t>nc:ProperNameTextType</w:t>
            </w:r>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r w:rsidRPr="00F62403">
              <w:rPr>
                <w:szCs w:val="20"/>
              </w:rPr>
              <w:t>countyCode</w:t>
            </w:r>
          </w:p>
        </w:tc>
        <w:tc>
          <w:tcPr>
            <w:tcW w:w="1113" w:type="pct"/>
          </w:tcPr>
          <w:p w14:paraId="60D4F816" w14:textId="77777777" w:rsidR="00F62403" w:rsidRPr="00F62403" w:rsidRDefault="00F62403" w:rsidP="00F62403">
            <w:pPr>
              <w:spacing w:before="0" w:after="0"/>
              <w:contextualSpacing/>
              <w:rPr>
                <w:szCs w:val="20"/>
              </w:rPr>
            </w:pPr>
            <w:r w:rsidRPr="00F62403">
              <w:rPr>
                <w:szCs w:val="20"/>
              </w:rPr>
              <w:t>nc:LocationCountyCode</w:t>
            </w:r>
          </w:p>
        </w:tc>
        <w:tc>
          <w:tcPr>
            <w:tcW w:w="740" w:type="pct"/>
          </w:tcPr>
          <w:p w14:paraId="653E40E7" w14:textId="77777777" w:rsidR="00F62403" w:rsidRPr="00F62403" w:rsidRDefault="00F62403" w:rsidP="00F62403">
            <w:pPr>
              <w:spacing w:before="0" w:after="0"/>
              <w:contextualSpacing/>
              <w:rPr>
                <w:szCs w:val="20"/>
                <w:u w:val="single"/>
              </w:rPr>
            </w:pPr>
            <w:r w:rsidRPr="00F62403">
              <w:rPr>
                <w:szCs w:val="20"/>
              </w:rPr>
              <w:t>census:USCountyCodeType</w:t>
            </w:r>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r w:rsidRPr="00F62403">
              <w:rPr>
                <w:szCs w:val="20"/>
              </w:rPr>
              <w:t>nc:LocationState</w:t>
            </w:r>
          </w:p>
        </w:tc>
        <w:tc>
          <w:tcPr>
            <w:tcW w:w="740" w:type="pct"/>
          </w:tcPr>
          <w:p w14:paraId="331FE875" w14:textId="77777777" w:rsidR="00F62403" w:rsidRPr="00F62403" w:rsidRDefault="00F62403" w:rsidP="00F62403">
            <w:pPr>
              <w:spacing w:before="0" w:after="0"/>
              <w:contextualSpacing/>
              <w:rPr>
                <w:szCs w:val="20"/>
                <w:u w:val="single"/>
              </w:rPr>
            </w:pPr>
            <w:r w:rsidRPr="00F62403">
              <w:rPr>
                <w:szCs w:val="20"/>
              </w:rPr>
              <w:t>nc:StateType</w:t>
            </w:r>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Only nc:LocationStateFIPS5-2Code is required to be supported in StateType</w:t>
            </w:r>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r w:rsidRPr="00F62403">
              <w:rPr>
                <w:szCs w:val="20"/>
              </w:rPr>
              <w:t>nc:LocationCountry</w:t>
            </w:r>
          </w:p>
        </w:tc>
        <w:tc>
          <w:tcPr>
            <w:tcW w:w="740" w:type="pct"/>
          </w:tcPr>
          <w:p w14:paraId="5FA4D1DB" w14:textId="77777777" w:rsidR="00F62403" w:rsidRPr="00F62403" w:rsidRDefault="00F62403" w:rsidP="00F62403">
            <w:pPr>
              <w:spacing w:before="0" w:after="0"/>
              <w:contextualSpacing/>
              <w:rPr>
                <w:szCs w:val="20"/>
                <w:u w:val="single"/>
              </w:rPr>
            </w:pPr>
            <w:r w:rsidRPr="00F62403">
              <w:rPr>
                <w:szCs w:val="20"/>
              </w:rPr>
              <w:t>nc:CountryType</w:t>
            </w:r>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Only nc:LocationCountryISO3166Alpha2Code is required to be supported in CountryType</w:t>
            </w:r>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r w:rsidRPr="00B25639">
              <w:rPr>
                <w:szCs w:val="20"/>
              </w:rPr>
              <w:t>mo:WGS84LocationEllipse</w:t>
            </w:r>
          </w:p>
        </w:tc>
        <w:tc>
          <w:tcPr>
            <w:tcW w:w="742" w:type="pct"/>
          </w:tcPr>
          <w:p w14:paraId="1C920D85" w14:textId="77777777" w:rsidR="00B25639" w:rsidRPr="00B25639" w:rsidRDefault="00B25639" w:rsidP="00A80A15">
            <w:pPr>
              <w:spacing w:before="0" w:after="0"/>
              <w:contextualSpacing/>
              <w:rPr>
                <w:szCs w:val="20"/>
              </w:rPr>
            </w:pPr>
            <w:r w:rsidRPr="00B25639">
              <w:rPr>
                <w:szCs w:val="20"/>
              </w:rPr>
              <w:t>mo:WGS84EllipseType</w:t>
            </w:r>
          </w:p>
        </w:tc>
        <w:tc>
          <w:tcPr>
            <w:tcW w:w="1390" w:type="pct"/>
          </w:tcPr>
          <w:p w14:paraId="2A1D69DB" w14:textId="77777777" w:rsidR="00B25639" w:rsidRPr="00B25639" w:rsidRDefault="00B25639" w:rsidP="00A80A15">
            <w:pPr>
              <w:spacing w:before="0" w:after="0"/>
              <w:contextualSpacing/>
              <w:rPr>
                <w:szCs w:val="20"/>
              </w:rPr>
            </w:pPr>
            <w:r w:rsidRPr="00B25639">
              <w:rPr>
                <w:szCs w:val="20"/>
              </w:rPr>
              <w:t>A  area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r w:rsidRPr="00B25639">
              <w:rPr>
                <w:szCs w:val="20"/>
              </w:rPr>
              <w:t>mo:WGS84LocationExternalPolygon</w:t>
            </w:r>
          </w:p>
        </w:tc>
        <w:tc>
          <w:tcPr>
            <w:tcW w:w="742" w:type="pct"/>
          </w:tcPr>
          <w:p w14:paraId="027A9F23" w14:textId="77777777" w:rsidR="00B25639" w:rsidRPr="00B25639" w:rsidRDefault="00B25639" w:rsidP="00A80A15">
            <w:pPr>
              <w:spacing w:before="0" w:after="0"/>
              <w:contextualSpacing/>
              <w:rPr>
                <w:szCs w:val="20"/>
              </w:rPr>
            </w:pPr>
            <w:r w:rsidRPr="00B25639">
              <w:rPr>
                <w:szCs w:val="20"/>
              </w:rPr>
              <w:t>mo:WGS84ExternalPolygonType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r>
        <w:t>ContractInformation Type</w:t>
      </w:r>
      <w:bookmarkEnd w:id="232"/>
    </w:p>
    <w:p w14:paraId="3ABFE265" w14:textId="55F2CFE2" w:rsidR="00353653" w:rsidRDefault="00353653" w:rsidP="00353653">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13</w:t>
        </w:r>
      </w:fldSimple>
      <w:r>
        <w:t xml:space="preserve"> </w:t>
      </w:r>
      <w:r w:rsidR="003620A6">
        <w:t>ContractInformation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r w:rsidRPr="000D2067">
              <w:rPr>
                <w:szCs w:val="20"/>
              </w:rPr>
              <w:t>emailI</w:t>
            </w:r>
            <w:r w:rsidR="00716868">
              <w:rPr>
                <w:szCs w:val="20"/>
              </w:rPr>
              <w:t>d</w:t>
            </w:r>
          </w:p>
        </w:tc>
        <w:tc>
          <w:tcPr>
            <w:tcW w:w="1112" w:type="pct"/>
          </w:tcPr>
          <w:p w14:paraId="00E83BE1" w14:textId="3F0737AF" w:rsidR="00D054B0" w:rsidRDefault="00D054B0" w:rsidP="00FF37A2">
            <w:pPr>
              <w:spacing w:before="0" w:after="0"/>
              <w:contextualSpacing/>
            </w:pPr>
            <w:r w:rsidRPr="000D2067">
              <w:rPr>
                <w:szCs w:val="20"/>
              </w:rPr>
              <w:t>nc:ContactEmailID</w:t>
            </w:r>
          </w:p>
        </w:tc>
        <w:tc>
          <w:tcPr>
            <w:tcW w:w="788" w:type="pct"/>
          </w:tcPr>
          <w:p w14:paraId="684DCBE7" w14:textId="12F00068" w:rsidR="00D054B0" w:rsidRDefault="00D054B0" w:rsidP="00FF37A2">
            <w:pPr>
              <w:spacing w:before="0" w:after="0"/>
              <w:contextualSpacing/>
            </w:pPr>
            <w:r w:rsidRPr="000D2067">
              <w:rPr>
                <w:szCs w:val="20"/>
              </w:rPr>
              <w:t>niem-xs:string</w:t>
            </w:r>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r w:rsidRPr="000D2067">
              <w:rPr>
                <w:szCs w:val="20"/>
              </w:rPr>
              <w:t>instantMessenger</w:t>
            </w:r>
          </w:p>
        </w:tc>
        <w:tc>
          <w:tcPr>
            <w:tcW w:w="1112" w:type="pct"/>
          </w:tcPr>
          <w:p w14:paraId="1D96054B" w14:textId="30BFBDC1" w:rsidR="00D054B0" w:rsidRDefault="00D054B0" w:rsidP="00FF37A2">
            <w:pPr>
              <w:spacing w:before="0" w:after="0"/>
              <w:contextualSpacing/>
            </w:pPr>
            <w:r w:rsidRPr="000D2067">
              <w:rPr>
                <w:szCs w:val="20"/>
              </w:rPr>
              <w:t>nc:ContactInstantMessenger</w:t>
            </w:r>
          </w:p>
        </w:tc>
        <w:tc>
          <w:tcPr>
            <w:tcW w:w="788" w:type="pct"/>
          </w:tcPr>
          <w:p w14:paraId="1F55CD6A" w14:textId="46DF673C" w:rsidR="00D054B0" w:rsidRDefault="00D054B0" w:rsidP="00FF37A2">
            <w:pPr>
              <w:spacing w:before="0" w:after="0"/>
              <w:contextualSpacing/>
            </w:pPr>
            <w:r w:rsidRPr="000D2067">
              <w:rPr>
                <w:szCs w:val="20"/>
              </w:rPr>
              <w:t>nc:InstantMessengerType</w:t>
            </w:r>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r w:rsidRPr="000D2067">
              <w:rPr>
                <w:szCs w:val="20"/>
              </w:rPr>
              <w:t>mailingAddress</w:t>
            </w:r>
          </w:p>
        </w:tc>
        <w:tc>
          <w:tcPr>
            <w:tcW w:w="1112" w:type="pct"/>
          </w:tcPr>
          <w:p w14:paraId="1DCE8897" w14:textId="56A0C17B" w:rsidR="00D054B0" w:rsidRDefault="00D054B0" w:rsidP="00FF37A2">
            <w:pPr>
              <w:spacing w:before="0" w:after="0"/>
              <w:contextualSpacing/>
            </w:pPr>
            <w:r w:rsidRPr="000D2067">
              <w:rPr>
                <w:szCs w:val="20"/>
              </w:rPr>
              <w:t>nc:ContactMailingAddress</w:t>
            </w:r>
          </w:p>
        </w:tc>
        <w:tc>
          <w:tcPr>
            <w:tcW w:w="788" w:type="pct"/>
          </w:tcPr>
          <w:p w14:paraId="175ABA3C" w14:textId="702B68E4" w:rsidR="00D054B0" w:rsidRDefault="00D054B0" w:rsidP="00FF37A2">
            <w:pPr>
              <w:spacing w:before="0" w:after="0"/>
              <w:contextualSpacing/>
            </w:pPr>
            <w:r w:rsidRPr="000D2067">
              <w:rPr>
                <w:szCs w:val="20"/>
              </w:rPr>
              <w:t>nc:AddressType</w:t>
            </w:r>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r w:rsidRPr="000D2067">
              <w:rPr>
                <w:szCs w:val="20"/>
              </w:rPr>
              <w:t>nc:ContactRadio</w:t>
            </w:r>
          </w:p>
        </w:tc>
        <w:tc>
          <w:tcPr>
            <w:tcW w:w="788" w:type="pct"/>
          </w:tcPr>
          <w:p w14:paraId="4766CB8B" w14:textId="45E76097" w:rsidR="00D054B0" w:rsidRDefault="00D054B0" w:rsidP="00FF37A2">
            <w:pPr>
              <w:spacing w:before="0" w:after="0"/>
              <w:contextualSpacing/>
            </w:pPr>
            <w:r w:rsidRPr="000D2067">
              <w:rPr>
                <w:szCs w:val="20"/>
              </w:rPr>
              <w:t>nc:ContactRadioType</w:t>
            </w:r>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r w:rsidRPr="000D2067">
              <w:rPr>
                <w:szCs w:val="20"/>
              </w:rPr>
              <w:t>telephoneNumber</w:t>
            </w:r>
          </w:p>
        </w:tc>
        <w:tc>
          <w:tcPr>
            <w:tcW w:w="1112" w:type="pct"/>
          </w:tcPr>
          <w:p w14:paraId="0A618403" w14:textId="1341EDBD" w:rsidR="00D054B0" w:rsidRDefault="00D054B0" w:rsidP="00FF37A2">
            <w:pPr>
              <w:spacing w:before="0" w:after="0"/>
              <w:contextualSpacing/>
            </w:pPr>
            <w:r w:rsidRPr="000D2067">
              <w:rPr>
                <w:szCs w:val="20"/>
              </w:rPr>
              <w:t>nc:ContactTelephoneNumber</w:t>
            </w:r>
          </w:p>
        </w:tc>
        <w:tc>
          <w:tcPr>
            <w:tcW w:w="788" w:type="pct"/>
          </w:tcPr>
          <w:p w14:paraId="5A120ECD" w14:textId="634A22F5" w:rsidR="00D054B0" w:rsidRDefault="00D054B0" w:rsidP="00FF37A2">
            <w:pPr>
              <w:spacing w:before="0" w:after="0"/>
              <w:contextualSpacing/>
            </w:pPr>
            <w:r w:rsidRPr="000D2067">
              <w:rPr>
                <w:szCs w:val="20"/>
              </w:rPr>
              <w:t>nc:TelephoneNumberType</w:t>
            </w:r>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r w:rsidRPr="000D2067">
              <w:rPr>
                <w:szCs w:val="20"/>
              </w:rPr>
              <w:t>nc:ContactEntity</w:t>
            </w:r>
          </w:p>
        </w:tc>
        <w:tc>
          <w:tcPr>
            <w:tcW w:w="788" w:type="pct"/>
          </w:tcPr>
          <w:p w14:paraId="272A29A4" w14:textId="1249B718" w:rsidR="00D054B0" w:rsidRDefault="00D054B0" w:rsidP="00FF37A2">
            <w:pPr>
              <w:spacing w:before="0" w:after="0"/>
              <w:contextualSpacing/>
            </w:pPr>
            <w:r w:rsidRPr="000D2067">
              <w:rPr>
                <w:szCs w:val="20"/>
              </w:rPr>
              <w:t>nc:EntityType</w:t>
            </w:r>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r w:rsidRPr="000D2067">
              <w:rPr>
                <w:szCs w:val="20"/>
              </w:rPr>
              <w:t>entityDescription</w:t>
            </w:r>
          </w:p>
        </w:tc>
        <w:tc>
          <w:tcPr>
            <w:tcW w:w="1112" w:type="pct"/>
          </w:tcPr>
          <w:p w14:paraId="11783511" w14:textId="7F3FFB5A" w:rsidR="00D054B0" w:rsidRDefault="00D054B0" w:rsidP="00FF37A2">
            <w:pPr>
              <w:spacing w:before="0" w:after="0"/>
              <w:contextualSpacing/>
            </w:pPr>
            <w:r w:rsidRPr="000D2067">
              <w:rPr>
                <w:szCs w:val="20"/>
              </w:rPr>
              <w:t>nc:ContactEntityDescriptionText</w:t>
            </w:r>
          </w:p>
        </w:tc>
        <w:tc>
          <w:tcPr>
            <w:tcW w:w="788" w:type="pct"/>
          </w:tcPr>
          <w:p w14:paraId="4B9890D6" w14:textId="549AA920" w:rsidR="00D054B0" w:rsidRDefault="00D054B0" w:rsidP="00FF37A2">
            <w:pPr>
              <w:spacing w:before="0" w:after="0"/>
              <w:contextualSpacing/>
            </w:pPr>
            <w:r w:rsidRPr="000D2067">
              <w:rPr>
                <w:szCs w:val="20"/>
              </w:rPr>
              <w:t>nc:TextType</w:t>
            </w:r>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r w:rsidRPr="000D2067">
              <w:rPr>
                <w:szCs w:val="20"/>
              </w:rPr>
              <w:t>informationDescription</w:t>
            </w:r>
          </w:p>
        </w:tc>
        <w:tc>
          <w:tcPr>
            <w:tcW w:w="1112" w:type="pct"/>
          </w:tcPr>
          <w:p w14:paraId="04E02B80" w14:textId="7EDDAF38" w:rsidR="00D054B0" w:rsidRDefault="00D054B0" w:rsidP="00FF37A2">
            <w:pPr>
              <w:spacing w:before="0" w:after="0"/>
              <w:contextualSpacing/>
            </w:pPr>
            <w:r w:rsidRPr="000D2067">
              <w:rPr>
                <w:szCs w:val="20"/>
              </w:rPr>
              <w:t>nc:ContactInformationDescriptionText</w:t>
            </w:r>
          </w:p>
        </w:tc>
        <w:tc>
          <w:tcPr>
            <w:tcW w:w="788" w:type="pct"/>
          </w:tcPr>
          <w:p w14:paraId="26F179C9" w14:textId="19980423" w:rsidR="00D054B0" w:rsidRDefault="00D054B0" w:rsidP="00FF37A2">
            <w:pPr>
              <w:spacing w:before="0" w:after="0"/>
              <w:contextualSpacing/>
            </w:pPr>
            <w:r w:rsidRPr="000D2067">
              <w:rPr>
                <w:szCs w:val="20"/>
              </w:rPr>
              <w:t>nc:TextType</w:t>
            </w:r>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r w:rsidRPr="000D2067">
              <w:rPr>
                <w:szCs w:val="20"/>
              </w:rPr>
              <w:t>nc:ContactResponder</w:t>
            </w:r>
          </w:p>
        </w:tc>
        <w:tc>
          <w:tcPr>
            <w:tcW w:w="788" w:type="pct"/>
          </w:tcPr>
          <w:p w14:paraId="1F7E57EC" w14:textId="1A685392" w:rsidR="00D054B0" w:rsidRPr="000D2067" w:rsidRDefault="00D054B0" w:rsidP="00FF37A2">
            <w:pPr>
              <w:spacing w:before="0" w:after="0"/>
              <w:contextualSpacing/>
            </w:pPr>
            <w:r w:rsidRPr="000D2067">
              <w:rPr>
                <w:szCs w:val="20"/>
              </w:rPr>
              <w:t>nc:PersonType</w:t>
            </w:r>
          </w:p>
        </w:tc>
        <w:tc>
          <w:tcPr>
            <w:tcW w:w="1344" w:type="pct"/>
          </w:tcPr>
          <w:p w14:paraId="4CFFC7EF" w14:textId="2F5ABA64" w:rsidR="00D054B0" w:rsidRPr="000D2067" w:rsidRDefault="00D054B0" w:rsidP="00FF37A2">
            <w:pPr>
              <w:spacing w:before="0" w:after="0"/>
              <w:contextualSpacing/>
            </w:pPr>
            <w:r w:rsidRPr="000D2067">
              <w:rPr>
                <w:szCs w:val="20"/>
              </w:rPr>
              <w:t>A third party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r w:rsidRPr="006F0802">
              <w:rPr>
                <w:szCs w:val="20"/>
              </w:rPr>
              <w:t>nc:EntityOrganization</w:t>
            </w:r>
          </w:p>
        </w:tc>
        <w:tc>
          <w:tcPr>
            <w:tcW w:w="834" w:type="pct"/>
          </w:tcPr>
          <w:p w14:paraId="38270817" w14:textId="77777777" w:rsidR="006F0802" w:rsidRPr="006F0802" w:rsidRDefault="006F0802" w:rsidP="006F0802">
            <w:pPr>
              <w:spacing w:before="0" w:after="0"/>
              <w:contextualSpacing/>
              <w:rPr>
                <w:szCs w:val="20"/>
              </w:rPr>
            </w:pPr>
            <w:r w:rsidRPr="006F0802">
              <w:rPr>
                <w:szCs w:val="20"/>
              </w:rPr>
              <w:t>nc:OrganizationType</w:t>
            </w:r>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r w:rsidRPr="006F0802">
              <w:rPr>
                <w:szCs w:val="20"/>
              </w:rPr>
              <w:t>nc:EntityPerson</w:t>
            </w:r>
          </w:p>
        </w:tc>
        <w:tc>
          <w:tcPr>
            <w:tcW w:w="834" w:type="pct"/>
          </w:tcPr>
          <w:p w14:paraId="78E6AD7A" w14:textId="77777777" w:rsidR="006F0802" w:rsidRPr="006F0802" w:rsidRDefault="006F0802" w:rsidP="006F0802">
            <w:pPr>
              <w:spacing w:before="0" w:after="0"/>
              <w:contextualSpacing/>
              <w:rPr>
                <w:szCs w:val="20"/>
              </w:rPr>
            </w:pPr>
            <w:r w:rsidRPr="006F0802">
              <w:rPr>
                <w:szCs w:val="20"/>
              </w:rPr>
              <w:t>nc:PersonType</w:t>
            </w:r>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r>
        <w:t>CrossStreet Type</w:t>
      </w:r>
      <w:bookmarkEnd w:id="234"/>
    </w:p>
    <w:p w14:paraId="257602AD" w14:textId="15276DB3" w:rsidR="00EA4ACE" w:rsidRPr="00EA4ACE" w:rsidRDefault="00EA4ACE" w:rsidP="00EA4ACE">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r w:rsidRPr="00B1751C">
              <w:rPr>
                <w:szCs w:val="20"/>
              </w:rPr>
              <w:t>nc:CrossStreetDescriptionText</w:t>
            </w:r>
          </w:p>
        </w:tc>
        <w:tc>
          <w:tcPr>
            <w:tcW w:w="754" w:type="pct"/>
          </w:tcPr>
          <w:p w14:paraId="4AA5160A" w14:textId="77777777" w:rsidR="001C2989" w:rsidRPr="00B1751C" w:rsidRDefault="001C2989" w:rsidP="001C2989">
            <w:pPr>
              <w:spacing w:before="0" w:after="0"/>
              <w:contextualSpacing/>
              <w:rPr>
                <w:szCs w:val="20"/>
              </w:rPr>
            </w:pPr>
            <w:r w:rsidRPr="00B1751C">
              <w:rPr>
                <w:szCs w:val="20"/>
              </w:rPr>
              <w:t>nc:TextType</w:t>
            </w:r>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NIEM uses the term CrossStreet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r w:rsidRPr="00B1751C">
              <w:rPr>
                <w:szCs w:val="20"/>
              </w:rPr>
              <w:t>relativeLocation</w:t>
            </w:r>
          </w:p>
        </w:tc>
        <w:tc>
          <w:tcPr>
            <w:tcW w:w="1164" w:type="pct"/>
          </w:tcPr>
          <w:p w14:paraId="63756FBC" w14:textId="77777777" w:rsidR="001C2989" w:rsidRPr="00B1751C" w:rsidRDefault="001C2989" w:rsidP="001C2989">
            <w:pPr>
              <w:spacing w:before="0" w:after="0"/>
              <w:contextualSpacing/>
              <w:rPr>
                <w:szCs w:val="20"/>
              </w:rPr>
            </w:pPr>
            <w:r w:rsidRPr="00B1751C">
              <w:rPr>
                <w:szCs w:val="20"/>
              </w:rPr>
              <w:t>nc:CrossStreetRelativeLocation</w:t>
            </w:r>
          </w:p>
        </w:tc>
        <w:tc>
          <w:tcPr>
            <w:tcW w:w="754" w:type="pct"/>
          </w:tcPr>
          <w:p w14:paraId="2B4C7BE7" w14:textId="77777777" w:rsidR="001C2989" w:rsidRPr="00B1751C" w:rsidRDefault="001C2989" w:rsidP="001C2989">
            <w:pPr>
              <w:spacing w:before="0" w:after="0"/>
              <w:contextualSpacing/>
              <w:rPr>
                <w:szCs w:val="20"/>
              </w:rPr>
            </w:pPr>
            <w:r w:rsidRPr="00B1751C">
              <w:rPr>
                <w:szCs w:val="20"/>
              </w:rPr>
              <w:t>nc:RelativeLocationType</w:t>
            </w:r>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r>
        <w:t>PhysicalFeature Type</w:t>
      </w:r>
      <w:bookmarkEnd w:id="235"/>
    </w:p>
    <w:p w14:paraId="48C6AD12" w14:textId="598FEC6B" w:rsidR="00E149D8" w:rsidRDefault="00E149D8" w:rsidP="00E149D8">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16</w:t>
        </w:r>
      </w:fldSimple>
      <w:r>
        <w:t xml:space="preserve"> PhysicalFeature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r w:rsidRPr="007343A2">
              <w:rPr>
                <w:szCs w:val="20"/>
              </w:rPr>
              <w:t>generalCategory</w:t>
            </w:r>
          </w:p>
        </w:tc>
        <w:tc>
          <w:tcPr>
            <w:tcW w:w="1194" w:type="pct"/>
          </w:tcPr>
          <w:p w14:paraId="7A98CD8E" w14:textId="77777777" w:rsidR="007343A2" w:rsidRPr="007343A2" w:rsidRDefault="007343A2" w:rsidP="007343A2">
            <w:pPr>
              <w:spacing w:before="0" w:after="0"/>
              <w:contextualSpacing/>
              <w:rPr>
                <w:szCs w:val="20"/>
              </w:rPr>
            </w:pPr>
            <w:r w:rsidRPr="007343A2">
              <w:rPr>
                <w:szCs w:val="20"/>
              </w:rPr>
              <w:t>nc:PhysicalFeatureGeneralCategoryText</w:t>
            </w:r>
          </w:p>
        </w:tc>
        <w:tc>
          <w:tcPr>
            <w:tcW w:w="721" w:type="pct"/>
          </w:tcPr>
          <w:p w14:paraId="5312C608"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r w:rsidRPr="007343A2">
              <w:rPr>
                <w:szCs w:val="20"/>
              </w:rPr>
              <w:t>categoryCode</w:t>
            </w:r>
          </w:p>
        </w:tc>
        <w:tc>
          <w:tcPr>
            <w:tcW w:w="1194" w:type="pct"/>
          </w:tcPr>
          <w:p w14:paraId="312FEAD5" w14:textId="77777777" w:rsidR="007343A2" w:rsidRPr="007343A2" w:rsidRDefault="007343A2" w:rsidP="007343A2">
            <w:pPr>
              <w:spacing w:before="0" w:after="0"/>
              <w:contextualSpacing/>
              <w:rPr>
                <w:szCs w:val="20"/>
              </w:rPr>
            </w:pPr>
            <w:r w:rsidRPr="007343A2">
              <w:rPr>
                <w:szCs w:val="20"/>
              </w:rPr>
              <w:t>j:PhysicalFeatureCategoryCode</w:t>
            </w:r>
          </w:p>
        </w:tc>
        <w:tc>
          <w:tcPr>
            <w:tcW w:w="721" w:type="pct"/>
          </w:tcPr>
          <w:p w14:paraId="1650C9B2"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r w:rsidRPr="007343A2">
              <w:rPr>
                <w:szCs w:val="20"/>
              </w:rPr>
              <w:t>nc:PhysicalFeatureDescriptionText</w:t>
            </w:r>
          </w:p>
        </w:tc>
        <w:tc>
          <w:tcPr>
            <w:tcW w:w="721" w:type="pct"/>
          </w:tcPr>
          <w:p w14:paraId="679F2BB3"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r w:rsidRPr="007343A2">
              <w:rPr>
                <w:szCs w:val="20"/>
              </w:rPr>
              <w:t>nc:PhysicalFeatureImage</w:t>
            </w:r>
          </w:p>
        </w:tc>
        <w:tc>
          <w:tcPr>
            <w:tcW w:w="721" w:type="pct"/>
          </w:tcPr>
          <w:p w14:paraId="359C2FD2" w14:textId="77777777" w:rsidR="007343A2" w:rsidRPr="007343A2" w:rsidRDefault="007343A2" w:rsidP="007343A2">
            <w:pPr>
              <w:spacing w:before="0" w:after="0"/>
              <w:contextualSpacing/>
              <w:rPr>
                <w:szCs w:val="20"/>
                <w:u w:val="single"/>
              </w:rPr>
            </w:pPr>
            <w:r w:rsidRPr="007343A2">
              <w:rPr>
                <w:szCs w:val="20"/>
              </w:rPr>
              <w:t>nc:ImageType</w:t>
            </w:r>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r w:rsidRPr="007343A2">
              <w:rPr>
                <w:szCs w:val="20"/>
              </w:rPr>
              <w:t>nc:PhysicalFeatureLocationText</w:t>
            </w:r>
          </w:p>
        </w:tc>
        <w:tc>
          <w:tcPr>
            <w:tcW w:w="721" w:type="pct"/>
          </w:tcPr>
          <w:p w14:paraId="4CE88919"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r>
        <w:lastRenderedPageBreak/>
        <w:t>MedicalCondition Type</w:t>
      </w:r>
      <w:bookmarkEnd w:id="236"/>
    </w:p>
    <w:p w14:paraId="7A7B50A2" w14:textId="56E7F17B" w:rsidR="00E149D8" w:rsidRDefault="00E149D8" w:rsidP="00E149D8">
      <w:pPr>
        <w:pStyle w:val="Lgende"/>
      </w:pPr>
      <w:r>
        <w:t xml:space="preserve">Table </w:t>
      </w:r>
      <w:fldSimple w:instr=" STYLEREF  \s &quot;Appendix 1&quot;  \* MERGEFORMAT ">
        <w:r w:rsidR="00B4283D">
          <w:rPr>
            <w:noProof/>
          </w:rPr>
          <w:t>A</w:t>
        </w:r>
      </w:fldSimple>
      <w:r w:rsidR="00A32EDA">
        <w:noBreakHyphen/>
      </w:r>
      <w:fldSimple w:instr=" SEQ Table \* ARABIC \s 1 ">
        <w:r w:rsidR="00B4283D">
          <w:rPr>
            <w:noProof/>
          </w:rPr>
          <w:t>17</w:t>
        </w:r>
      </w:fldSimple>
      <w:r w:rsidR="00060FDE">
        <w:t xml:space="preserve"> MedicalCondition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r w:rsidRPr="00E149D8">
              <w:rPr>
                <w:szCs w:val="20"/>
              </w:rPr>
              <w:t>conditionText</w:t>
            </w:r>
          </w:p>
        </w:tc>
        <w:tc>
          <w:tcPr>
            <w:tcW w:w="1167" w:type="pct"/>
          </w:tcPr>
          <w:p w14:paraId="0527407A" w14:textId="77777777" w:rsidR="00E149D8" w:rsidRPr="00E149D8" w:rsidRDefault="00E149D8" w:rsidP="0049596A">
            <w:pPr>
              <w:spacing w:before="0" w:after="0"/>
              <w:contextualSpacing/>
              <w:rPr>
                <w:szCs w:val="20"/>
              </w:rPr>
            </w:pPr>
            <w:r w:rsidRPr="00E149D8">
              <w:rPr>
                <w:szCs w:val="20"/>
              </w:rPr>
              <w:t>nc:MedicalConditionText</w:t>
            </w:r>
          </w:p>
        </w:tc>
        <w:tc>
          <w:tcPr>
            <w:tcW w:w="724" w:type="pct"/>
          </w:tcPr>
          <w:p w14:paraId="4DE13859" w14:textId="77777777" w:rsidR="00E149D8" w:rsidRPr="00E149D8" w:rsidRDefault="00E149D8" w:rsidP="0049596A">
            <w:pPr>
              <w:spacing w:before="0" w:after="0"/>
              <w:contextualSpacing/>
              <w:rPr>
                <w:szCs w:val="20"/>
              </w:rPr>
            </w:pPr>
            <w:r w:rsidRPr="00E149D8">
              <w:rPr>
                <w:szCs w:val="20"/>
              </w:rPr>
              <w:t>nc:TextType</w:t>
            </w:r>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r w:rsidRPr="00E149D8">
              <w:rPr>
                <w:szCs w:val="20"/>
              </w:rPr>
              <w:t>nc:MedicalConditionCauseText</w:t>
            </w:r>
          </w:p>
        </w:tc>
        <w:tc>
          <w:tcPr>
            <w:tcW w:w="724" w:type="pct"/>
          </w:tcPr>
          <w:p w14:paraId="4AA91810"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r w:rsidRPr="00E149D8">
              <w:rPr>
                <w:szCs w:val="20"/>
              </w:rPr>
              <w:t>nc:MedicalConditionDescriptionText</w:t>
            </w:r>
          </w:p>
        </w:tc>
        <w:tc>
          <w:tcPr>
            <w:tcW w:w="724" w:type="pct"/>
          </w:tcPr>
          <w:p w14:paraId="408C78D4"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r w:rsidRPr="00E149D8">
              <w:rPr>
                <w:szCs w:val="20"/>
              </w:rPr>
              <w:t>isPresent</w:t>
            </w:r>
          </w:p>
        </w:tc>
        <w:tc>
          <w:tcPr>
            <w:tcW w:w="1167" w:type="pct"/>
          </w:tcPr>
          <w:p w14:paraId="1394F542" w14:textId="77777777" w:rsidR="00E149D8" w:rsidRPr="00E149D8" w:rsidRDefault="00E149D8" w:rsidP="0049596A">
            <w:pPr>
              <w:spacing w:before="0" w:after="0"/>
              <w:contextualSpacing/>
              <w:rPr>
                <w:szCs w:val="20"/>
              </w:rPr>
            </w:pPr>
            <w:r w:rsidRPr="00E149D8">
              <w:rPr>
                <w:szCs w:val="20"/>
              </w:rPr>
              <w:t>nc:MedicalConditionPresentIndicator</w:t>
            </w:r>
          </w:p>
        </w:tc>
        <w:tc>
          <w:tcPr>
            <w:tcW w:w="724" w:type="pct"/>
          </w:tcPr>
          <w:p w14:paraId="5491AAA9" w14:textId="77777777" w:rsidR="00E149D8" w:rsidRPr="00E149D8" w:rsidRDefault="00E149D8" w:rsidP="0049596A">
            <w:pPr>
              <w:spacing w:before="0" w:after="0"/>
              <w:contextualSpacing/>
              <w:rPr>
                <w:szCs w:val="20"/>
                <w:u w:val="single"/>
              </w:rPr>
            </w:pPr>
            <w:r w:rsidRPr="00E149D8">
              <w:rPr>
                <w:szCs w:val="20"/>
              </w:rPr>
              <w:t>niem-xs:boolean</w:t>
            </w:r>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r w:rsidRPr="00E149D8">
              <w:rPr>
                <w:szCs w:val="20"/>
              </w:rPr>
              <w:t>nc:MedicalConditionSeverityText</w:t>
            </w:r>
          </w:p>
        </w:tc>
        <w:tc>
          <w:tcPr>
            <w:tcW w:w="724" w:type="pct"/>
          </w:tcPr>
          <w:p w14:paraId="32E550D9"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r w:rsidRPr="00E149D8">
              <w:rPr>
                <w:szCs w:val="20"/>
              </w:rPr>
              <w:t>dateRange</w:t>
            </w:r>
          </w:p>
        </w:tc>
        <w:tc>
          <w:tcPr>
            <w:tcW w:w="1167" w:type="pct"/>
          </w:tcPr>
          <w:p w14:paraId="4271A886" w14:textId="77777777" w:rsidR="00E149D8" w:rsidRPr="00E149D8" w:rsidRDefault="00E149D8" w:rsidP="0049596A">
            <w:pPr>
              <w:spacing w:before="0" w:after="0"/>
              <w:contextualSpacing/>
              <w:rPr>
                <w:szCs w:val="20"/>
              </w:rPr>
            </w:pPr>
            <w:r w:rsidRPr="00E149D8">
              <w:rPr>
                <w:szCs w:val="20"/>
              </w:rPr>
              <w:t>nc:MedicalConditionDateRange</w:t>
            </w:r>
          </w:p>
        </w:tc>
        <w:tc>
          <w:tcPr>
            <w:tcW w:w="724" w:type="pct"/>
          </w:tcPr>
          <w:p w14:paraId="1D5AE2E4" w14:textId="77777777" w:rsidR="00E149D8" w:rsidRPr="00E149D8" w:rsidRDefault="00E149D8" w:rsidP="0049596A">
            <w:pPr>
              <w:spacing w:before="0" w:after="0"/>
              <w:contextualSpacing/>
              <w:rPr>
                <w:szCs w:val="20"/>
                <w:u w:val="single"/>
              </w:rPr>
            </w:pPr>
            <w:r w:rsidRPr="00E149D8">
              <w:rPr>
                <w:szCs w:val="20"/>
              </w:rPr>
              <w:t>nc:DateRangeType</w:t>
            </w:r>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Lgende"/>
      </w:pPr>
      <w:r>
        <w:t xml:space="preserve">Table </w:t>
      </w:r>
      <w:fldSimple w:instr=" STYLEREF  \s &quot;Appendix 1&quot;  \* MERGEFORMAT ">
        <w:r w:rsidR="00B4283D">
          <w:rPr>
            <w:noProof/>
          </w:rPr>
          <w:t>B</w:t>
        </w:r>
      </w:fldSimple>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r>
              <w:rPr>
                <w:b/>
                <w:bCs/>
                <w:szCs w:val="20"/>
                <w:lang w:val="fr-CA"/>
              </w:rPr>
              <w:t>v</w:t>
            </w:r>
            <w:r w:rsidRPr="009F466B">
              <w:rPr>
                <w:b/>
                <w:bCs/>
                <w:szCs w:val="20"/>
                <w:lang w:val="fr-CA"/>
              </w:rPr>
              <w:t>C</w:t>
            </w:r>
            <w:r w:rsidR="00700C68">
              <w:rPr>
                <w:b/>
                <w:bCs/>
                <w:szCs w:val="20"/>
                <w:lang w:val="fr-CA"/>
              </w:rPr>
              <w:t>ard</w:t>
            </w:r>
            <w:r w:rsidRPr="009F466B">
              <w:rPr>
                <w:b/>
                <w:bCs/>
                <w:szCs w:val="20"/>
                <w:lang w:val="fr-CA"/>
              </w:rPr>
              <w:t xml:space="preserve"> </w:t>
            </w:r>
            <w:r w:rsidR="009F466B" w:rsidRPr="009F466B">
              <w:rPr>
                <w:b/>
                <w:bCs/>
                <w:szCs w:val="20"/>
                <w:lang w:val="fr-CA"/>
              </w:rPr>
              <w:t>Data Properties</w:t>
            </w:r>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NIEM Data Element</w:t>
            </w:r>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General Properties:</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Identification Properties:</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r w:rsidRPr="009F466B">
              <w:rPr>
                <w:szCs w:val="20"/>
                <w:lang w:val="fr-CA"/>
              </w:rPr>
              <w:t>nc:PersonFullName</w:t>
            </w:r>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r w:rsidRPr="009F466B">
              <w:rPr>
                <w:szCs w:val="20"/>
                <w:lang w:val="fr-CA"/>
              </w:rPr>
              <w:t>nc:PersonSurName</w:t>
            </w:r>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r w:rsidRPr="009F466B">
              <w:rPr>
                <w:szCs w:val="20"/>
                <w:lang w:val="fr-CA"/>
              </w:rPr>
              <w:t>nc:PersonGivenName</w:t>
            </w:r>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r w:rsidRPr="009F466B">
              <w:rPr>
                <w:szCs w:val="20"/>
                <w:lang w:val="fr-CA"/>
              </w:rPr>
              <w:t>nc:PersonMiddleName</w:t>
            </w:r>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r w:rsidRPr="009F466B">
              <w:rPr>
                <w:szCs w:val="20"/>
                <w:lang w:val="fr-CA"/>
              </w:rPr>
              <w:t>nc:PersonNamePrefixText</w:t>
            </w:r>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r w:rsidRPr="009F466B">
              <w:rPr>
                <w:szCs w:val="20"/>
                <w:lang w:val="fr-CA"/>
              </w:rPr>
              <w:t>nc:PersonNameSuffixText</w:t>
            </w:r>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r w:rsidRPr="009F466B">
              <w:rPr>
                <w:szCs w:val="20"/>
                <w:lang w:val="fr-CA"/>
              </w:rPr>
              <w:t>im:PersonNickName</w:t>
            </w:r>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r w:rsidRPr="009F466B">
              <w:rPr>
                <w:szCs w:val="20"/>
                <w:lang w:val="fr-CA"/>
              </w:rPr>
              <w:t>nc:PersonDigitalImage</w:t>
            </w:r>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r w:rsidRPr="009F466B">
              <w:rPr>
                <w:szCs w:val="20"/>
                <w:lang w:val="fr-CA"/>
              </w:rPr>
              <w:t>nc:PersonBirthDate</w:t>
            </w:r>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r w:rsidRPr="009F466B">
              <w:rPr>
                <w:szCs w:val="20"/>
                <w:lang w:val="fr-CA"/>
              </w:rPr>
              <w:t>j:PersonSexCode</w:t>
            </w:r>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r w:rsidRPr="009F466B">
              <w:rPr>
                <w:szCs w:val="20"/>
                <w:lang w:val="fr-CA"/>
              </w:rPr>
              <w:t>nc:AddressPrivateMailboxText</w:t>
            </w:r>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r w:rsidRPr="009F466B">
              <w:rPr>
                <w:szCs w:val="20"/>
                <w:lang w:val="fr-CA"/>
              </w:rPr>
              <w:t>nc:AddressSecondaryUnitText</w:t>
            </w:r>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r w:rsidRPr="009F466B">
              <w:rPr>
                <w:szCs w:val="20"/>
                <w:lang w:val="fr-CA"/>
              </w:rPr>
              <w:t>nc:LocationStreet</w:t>
            </w:r>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r w:rsidRPr="009F466B">
              <w:rPr>
                <w:szCs w:val="20"/>
                <w:lang w:val="fr-CA"/>
              </w:rPr>
              <w:t>nc:LocationPostalCode</w:t>
            </w:r>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r w:rsidRPr="009F466B">
              <w:rPr>
                <w:szCs w:val="20"/>
                <w:lang w:val="fr-CA"/>
              </w:rPr>
              <w:t>nc:LocationCountry</w:t>
            </w:r>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r w:rsidRPr="009F466B">
              <w:rPr>
                <w:szCs w:val="20"/>
                <w:lang w:val="fr-CA"/>
              </w:rPr>
              <w:t>nc:FullTelephoneNumber</w:t>
            </w:r>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r w:rsidRPr="009F466B">
              <w:rPr>
                <w:szCs w:val="20"/>
                <w:lang w:val="fr-CA"/>
              </w:rPr>
              <w:t>nc:Email</w:t>
            </w:r>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r w:rsidRPr="009F466B">
              <w:rPr>
                <w:szCs w:val="20"/>
                <w:lang w:val="fr-CA"/>
              </w:rPr>
              <w:t>nc:ContactInstantMessenger</w:t>
            </w:r>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r w:rsidRPr="009F466B">
              <w:rPr>
                <w:szCs w:val="20"/>
                <w:lang w:val="fr-CA"/>
              </w:rPr>
              <w:t>nc:PersonPrimaryLanguage</w:t>
            </w:r>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r w:rsidRPr="009F466B">
              <w:rPr>
                <w:szCs w:val="20"/>
                <w:lang w:val="fr-CA"/>
              </w:rPr>
              <w:t>geo:LocationGeospatialPoint</w:t>
            </w:r>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r w:rsidRPr="009F466B">
              <w:rPr>
                <w:szCs w:val="20"/>
                <w:lang w:val="fr-CA"/>
              </w:rPr>
              <w:t>nc:OrganizationName</w:t>
            </w:r>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r w:rsidRPr="009F466B">
              <w:rPr>
                <w:szCs w:val="20"/>
                <w:lang w:val="fr-CA"/>
              </w:rPr>
              <w:t>nc:OrganizationBranchName</w:t>
            </w:r>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r w:rsidRPr="009F466B">
              <w:rPr>
                <w:szCs w:val="20"/>
                <w:lang w:val="fr-CA"/>
              </w:rPr>
              <w:t>nc:OrganizationPrimaryContactInformation</w:t>
            </w:r>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No Mapping except for emergency contact:</w:t>
            </w:r>
            <w:r w:rsidRPr="009F466B">
              <w:rPr>
                <w:szCs w:val="20"/>
                <w:lang w:val="fr-CA"/>
              </w:rPr>
              <w:br/>
              <w:t>nc:PersonEmergencyContactInformation</w:t>
            </w:r>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r w:rsidRPr="009F466B">
              <w:rPr>
                <w:szCs w:val="20"/>
                <w:lang w:val="fr-CA"/>
              </w:rPr>
              <w:t>nc:PersonOtherIdentification</w:t>
            </w:r>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r w:rsidRPr="009F466B">
              <w:rPr>
                <w:szCs w:val="20"/>
                <w:lang w:val="fr-CA"/>
              </w:rPr>
              <w:t>nc:URLID</w:t>
            </w:r>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r w:rsidRPr="009F466B">
              <w:rPr>
                <w:szCs w:val="20"/>
                <w:lang w:val="fr-CA"/>
              </w:rPr>
              <w:t>nc:ContactWebsiteURI</w:t>
            </w:r>
          </w:p>
        </w:tc>
      </w:tr>
    </w:tbl>
    <w:p w14:paraId="6D186BE6" w14:textId="77777777" w:rsidR="00DD30AD" w:rsidRDefault="00DD30AD" w:rsidP="00BC487C">
      <w:pPr>
        <w:pStyle w:val="Titre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r w:rsidR="003C5B33">
        <w:lastRenderedPageBreak/>
        <w:t>OpenAPI Schema</w:t>
      </w:r>
      <w:bookmarkEnd w:id="240"/>
    </w:p>
    <w:p w14:paraId="2E9C5F01" w14:textId="464EF8B0" w:rsidR="003C5B33" w:rsidRDefault="003C5B33" w:rsidP="003C5B33">
      <w:r>
        <w:t>The schemas</w:t>
      </w:r>
      <w:r w:rsidRPr="003C5B33">
        <w:t xml:space="preserve"> defined in this document are described using OpenAPI V3, with JSON-ld exchange schemas for NIEM conformance. This section contains the OpenAPI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232E7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openapi: 3.0.2</w:t>
      </w:r>
    </w:p>
    <w:p w14:paraId="48E800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info:</w:t>
      </w:r>
    </w:p>
    <w:p w14:paraId="0774C7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(EIDO)</w:t>
      </w:r>
    </w:p>
    <w:p w14:paraId="261393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&gt;-</w:t>
      </w:r>
    </w:p>
    <w:p w14:paraId="58046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standard format and content definition for exchanging emergency incident</w:t>
      </w:r>
    </w:p>
    <w:p w14:paraId="3B1F48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3A31D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contact:</w:t>
      </w:r>
    </w:p>
    <w:p w14:paraId="2474CB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name: NENA</w:t>
      </w:r>
    </w:p>
    <w:p w14:paraId="2FA710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email: commleadership@nena.org</w:t>
      </w:r>
    </w:p>
    <w:p w14:paraId="373970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version: '1.0.0'</w:t>
      </w:r>
    </w:p>
    <w:p w14:paraId="31965E2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servers:</w:t>
      </w:r>
    </w:p>
    <w:p w14:paraId="70A663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'http://localhost/'</w:t>
      </w:r>
    </w:p>
    <w:p w14:paraId="3A54F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'https://localhost/'</w:t>
      </w:r>
    </w:p>
    <w:p w14:paraId="69BCE7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paths:</w:t>
      </w:r>
    </w:p>
    <w:p w14:paraId="0F189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'/EIDO/{IncidentId}':</w:t>
      </w:r>
    </w:p>
    <w:p w14:paraId="3DC2B9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get:</w:t>
      </w:r>
    </w:p>
    <w:p w14:paraId="7258E0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tags:</w:t>
      </w:r>
    </w:p>
    <w:p w14:paraId="56BBE8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Dereference</w:t>
      </w:r>
    </w:p>
    <w:p w14:paraId="01D57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summary: Dereference an EIDO reference</w:t>
      </w:r>
    </w:p>
    <w:p w14:paraId="74E978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operationId: GetEIDO</w:t>
      </w:r>
    </w:p>
    <w:p w14:paraId="3BCED8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parameters:</w:t>
      </w:r>
    </w:p>
    <w:p w14:paraId="094388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name: IncidentId</w:t>
      </w:r>
    </w:p>
    <w:p w14:paraId="7ECAE5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 path</w:t>
      </w:r>
    </w:p>
    <w:p w14:paraId="48CCCB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 true</w:t>
      </w:r>
    </w:p>
    <w:p w14:paraId="73A0A9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of the incident represented in the EIDO</w:t>
      </w:r>
    </w:p>
    <w:p w14:paraId="758EEE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schema:</w:t>
      </w:r>
    </w:p>
    <w:p w14:paraId="077255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58D5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responses:</w:t>
      </w:r>
    </w:p>
    <w:p w14:paraId="130910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'200':</w:t>
      </w:r>
    </w:p>
    <w:p w14:paraId="5DD95D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OK</w:t>
      </w:r>
    </w:p>
    <w:p w14:paraId="76F18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w:t>
      </w:r>
    </w:p>
    <w:p w14:paraId="2A37BF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application/json:</w:t>
      </w:r>
    </w:p>
    <w:p w14:paraId="37BC1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w:t>
      </w:r>
    </w:p>
    <w:p w14:paraId="46285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'#/components/schemas/EmergencyIncidentDataObjectType'</w:t>
      </w:r>
    </w:p>
    <w:p w14:paraId="142953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components:</w:t>
      </w:r>
    </w:p>
    <w:p w14:paraId="10789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schemas:</w:t>
      </w:r>
    </w:p>
    <w:p w14:paraId="7D72EBC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ReferenceType:</w:t>
      </w:r>
    </w:p>
    <w:p w14:paraId="3CCB63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Reference</w:t>
      </w:r>
    </w:p>
    <w:p w14:paraId="61B5A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159D6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w:t>
      </w:r>
    </w:p>
    <w:p w14:paraId="3E9601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BC2BF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w:t>
      </w:r>
    </w:p>
    <w:p w14:paraId="19364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EF2A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value of the referenced data component</w:t>
      </w:r>
    </w:p>
    <w:p w14:paraId="5F4C08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PrologueType:</w:t>
      </w:r>
    </w:p>
    <w:p w14:paraId="02EFC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Prologue</w:t>
      </w:r>
    </w:p>
    <w:p w14:paraId="4361FC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11BF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$id</w:t>
      </w:r>
    </w:p>
    <w:p w14:paraId="4905CB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lastUpdateTimeStamp</w:t>
      </w:r>
    </w:p>
    <w:p w14:paraId="7E5EB8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updatedByAgencyReference</w:t>
      </w:r>
    </w:p>
    <w:p w14:paraId="12E6CB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3B1BD5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5D41A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w:t>
      </w:r>
    </w:p>
    <w:p w14:paraId="250603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2C66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Globally unique identifier of the data component</w:t>
      </w:r>
    </w:p>
    <w:p w14:paraId="4085E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lastUpdateTimeStamp:</w:t>
      </w:r>
    </w:p>
    <w:p w14:paraId="6AF217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4894B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Timestamp of the last time the data component was modified</w:t>
      </w:r>
    </w:p>
    <w:p w14:paraId="0231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467116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updatedByAgencyReference:</w:t>
      </w:r>
    </w:p>
    <w:p w14:paraId="7B8616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22153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39E6E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Owning Agency Identifier. This includes private and public</w:t>
      </w:r>
    </w:p>
    <w:p w14:paraId="5FFEA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providers. Agencies are globally unique.</w:t>
      </w:r>
    </w:p>
    <w:p w14:paraId="47C8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updatedByAgentReference:</w:t>
      </w:r>
    </w:p>
    <w:p w14:paraId="5ECC8C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7D8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A6A7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globally unique identifier of the agent or automaton that updated</w:t>
      </w:r>
    </w:p>
    <w:p w14:paraId="237AE4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data component last</w:t>
      </w:r>
    </w:p>
    <w:p w14:paraId="3CAEF1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common prologue on each data component</w:t>
      </w:r>
    </w:p>
    <w:p w14:paraId="1E72F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AA397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Agency Type</w:t>
      </w:r>
    </w:p>
    <w:p w14:paraId="30EE00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592A2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organization that owns or is otherwise related to an</w:t>
      </w:r>
    </w:p>
    <w:p w14:paraId="557680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incident.</w:t>
      </w:r>
    </w:p>
    <w:p w14:paraId="3E2743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34BFB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0752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5000A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D9F5E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agencyRoleDescriptionRegistryText</w:t>
      </w:r>
    </w:p>
    <w:p w14:paraId="660ADF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agencyType</w:t>
      </w:r>
    </w:p>
    <w:p w14:paraId="4A2868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   </w:t>
      </w:r>
    </w:p>
    <w:p w14:paraId="0B315B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agencyJcard:</w:t>
      </w:r>
    </w:p>
    <w:p w14:paraId="7F890B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78B9F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93F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agency’s contact information.          </w:t>
      </w:r>
    </w:p>
    <w:p w14:paraId="108076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agencyRoleDescriptionRegistryText:</w:t>
      </w:r>
    </w:p>
    <w:p w14:paraId="2B5E44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7A2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Shall only contains values present in the Agency Role registry</w:t>
      </w:r>
    </w:p>
    <w:p w14:paraId="3AB0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25A69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97E1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incidentOwningAgencyIndicator:</w:t>
      </w:r>
    </w:p>
    <w:p w14:paraId="4AA7B5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1EDC6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True if an agency owns the emergency incident; false otherwise</w:t>
      </w:r>
    </w:p>
    <w:p w14:paraId="080E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7B5ED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975AF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C9A5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CF1EF6B" w14:textId="0B66432D"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ins w:id="241" w:author="Étienne Paquet" w:date="2022-08-19T10:52:00Z">
        <w:r w:rsidR="00CF5A39" w:rsidRPr="00CF5A39">
          <w:rPr>
            <w:rFonts w:ascii="Courier New" w:hAnsi="Courier New" w:cs="Courier New"/>
            <w:sz w:val="20"/>
            <w:szCs w:val="16"/>
          </w:rPr>
          <w:t>'</w:t>
        </w:r>
      </w:ins>
      <w:r w:rsidRPr="00DD4FC0">
        <w:rPr>
          <w:rFonts w:ascii="Courier New" w:hAnsi="Courier New" w:cs="Courier New"/>
          <w:sz w:val="20"/>
          <w:szCs w:val="16"/>
        </w:rPr>
        <w:t>One or more members of a list of available provider and agency types. The agency types are taken from the IANA urn:emergency:service:responder registry and the subregistries defined for that registry. Values exclude the “urn:emergency:service:responder.” prefix. Example values: “police.federal.fbi”, “fire.forest”, “poison_control” including: Law Enforcement, Fire, EMS, Consolidated Dispatch, Ambulance Company, etc. Agency Types are defined in the IANA urn:emergency:service:responder registry</w:t>
      </w:r>
      <w:ins w:id="242" w:author="Étienne Paquet" w:date="2022-08-19T10:52:00Z">
        <w:r w:rsidR="00CF5A39" w:rsidRPr="00CF5A39">
          <w:rPr>
            <w:rFonts w:ascii="Courier New" w:hAnsi="Courier New" w:cs="Courier New"/>
            <w:sz w:val="20"/>
            <w:szCs w:val="16"/>
          </w:rPr>
          <w:t>'</w:t>
        </w:r>
      </w:ins>
      <w:r w:rsidRPr="00DD4FC0">
        <w:rPr>
          <w:rFonts w:ascii="Courier New" w:hAnsi="Courier New" w:cs="Courier New"/>
          <w:sz w:val="20"/>
          <w:szCs w:val="16"/>
        </w:rPr>
        <w:t xml:space="preserve"> </w:t>
      </w:r>
    </w:p>
    <w:p w14:paraId="487AB6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6AB1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CC512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F54D9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523EE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agency.</w:t>
      </w:r>
    </w:p>
    <w:p w14:paraId="7E8168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5800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BBB96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AgentType:</w:t>
      </w:r>
    </w:p>
    <w:p w14:paraId="469198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Agent Type</w:t>
      </w:r>
    </w:p>
    <w:p w14:paraId="5A997A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agents (e.g., call takers,</w:t>
      </w:r>
    </w:p>
    <w:p w14:paraId="4D0B15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dispatchers, supervisors, responding emergency resources, etc.) and</w:t>
      </w:r>
    </w:p>
    <w:p w14:paraId="3D317A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automated systems acting as agents that are involved in an incident.</w:t>
      </w:r>
    </w:p>
    <w:p w14:paraId="2E481B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548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9EA3A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9C7C7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004F17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agentRoleRegistryText</w:t>
      </w:r>
    </w:p>
    <w:p w14:paraId="755337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agencyReference</w:t>
      </w:r>
    </w:p>
    <w:p w14:paraId="1486F3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8474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agentJcard:</w:t>
      </w:r>
    </w:p>
    <w:p w14:paraId="019377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66DF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28762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agent’s contact information.</w:t>
      </w:r>
    </w:p>
    <w:p w14:paraId="0EED7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agentWorkstationPositionIdentification:</w:t>
      </w:r>
    </w:p>
    <w:p w14:paraId="484FB5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4F351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596C4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workstation position ID within the agent’s agency.</w:t>
      </w:r>
    </w:p>
    <w:p w14:paraId="3406B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agentRoleRegistryText:</w:t>
      </w:r>
    </w:p>
    <w:p w14:paraId="018C00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3021E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35222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F718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Agent Role registry</w:t>
      </w:r>
    </w:p>
    <w:p w14:paraId="526E31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68691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21672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AgencyType</w:t>
      </w:r>
    </w:p>
    <w:p w14:paraId="52373A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BCE7E2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BC98D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3FCB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206CBE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agent.</w:t>
      </w:r>
    </w:p>
    <w:p w14:paraId="06E3E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0610E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67661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IncidentMergeDirectionCodeSimpleType:</w:t>
      </w:r>
    </w:p>
    <w:p w14:paraId="1691C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Merge Direction Code Simple Type</w:t>
      </w:r>
    </w:p>
    <w:p w14:paraId="7270BF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A752BA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direction of a merge or split.</w:t>
      </w:r>
    </w:p>
    <w:p w14:paraId="2C198D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REPLACING</w:t>
      </w:r>
    </w:p>
    <w:p w14:paraId="6B46DE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enum:</w:t>
      </w:r>
    </w:p>
    <w:p w14:paraId="18D5E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REPLACING</w:t>
      </w:r>
    </w:p>
    <w:p w14:paraId="60FA82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REPLACED</w:t>
      </w:r>
    </w:p>
    <w:p w14:paraId="057787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SPLIT</w:t>
      </w:r>
    </w:p>
    <w:p w14:paraId="55903B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MergeInformationType:</w:t>
      </w:r>
    </w:p>
    <w:p w14:paraId="194C17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MergeInformationType</w:t>
      </w:r>
    </w:p>
    <w:p w14:paraId="173CF9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merged or split incident.</w:t>
      </w:r>
    </w:p>
    <w:p w14:paraId="1946A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6285D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A49E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75510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565A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incidentMergeDirectionCode</w:t>
      </w:r>
    </w:p>
    <w:p w14:paraId="68267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27B8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E4A69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CE4C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5E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14AA8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 Tracking Identification of the Incident </w:t>
      </w:r>
    </w:p>
    <w:p w14:paraId="083227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that is being merged with, or split from the Incident.</w:t>
      </w:r>
    </w:p>
    <w:p w14:paraId="0719D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w:t>
      </w:r>
    </w:p>
    <w:p w14:paraId="0537F2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'#/components/schemas/IncidentMergeDirectionCodeSimpleType'</w:t>
      </w:r>
    </w:p>
    <w:p w14:paraId="4E4CA1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LinkDirectionCodeSimpleType:</w:t>
      </w:r>
    </w:p>
    <w:p w14:paraId="6CE441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Link Direction Code Simple Type</w:t>
      </w:r>
    </w:p>
    <w:p w14:paraId="0BBED1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88AF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kind of link performed.</w:t>
      </w:r>
    </w:p>
    <w:p w14:paraId="40BB7D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PARENT</w:t>
      </w:r>
    </w:p>
    <w:p w14:paraId="73CCD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14A601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PARENT</w:t>
      </w:r>
    </w:p>
    <w:p w14:paraId="3FA7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CHILD</w:t>
      </w:r>
    </w:p>
    <w:p w14:paraId="12F7CB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RELATED</w:t>
      </w:r>
    </w:p>
    <w:p w14:paraId="475328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UNLINK</w:t>
      </w:r>
    </w:p>
    <w:p w14:paraId="5C4B88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LinkInformationType:</w:t>
      </w:r>
    </w:p>
    <w:p w14:paraId="58AF3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title: Link Information Type</w:t>
      </w:r>
    </w:p>
    <w:p w14:paraId="55FBB8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linked incident.</w:t>
      </w:r>
    </w:p>
    <w:p w14:paraId="34F1BB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8B31D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A7334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0C3DD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5273E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3D9D17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linkDirectionCode</w:t>
      </w:r>
    </w:p>
    <w:p w14:paraId="4E8AD0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E65ED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5E6E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CCA0A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emergency incident identifier.</w:t>
      </w:r>
    </w:p>
    <w:p w14:paraId="5DF01E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transactionReasonText:</w:t>
      </w:r>
    </w:p>
    <w:p w14:paraId="5FC4E6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FD041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Free format narrative description of the reason for the link</w:t>
      </w:r>
    </w:p>
    <w:p w14:paraId="13600B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involvedAgencyReference:</w:t>
      </w:r>
    </w:p>
    <w:p w14:paraId="6694A6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FCBE49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C0E2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Agencies involved with the linked incident. Must be populated if</w:t>
      </w:r>
    </w:p>
    <w:p w14:paraId="472391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 sending the EIDO is not involved with the linked</w:t>
      </w:r>
    </w:p>
    <w:p w14:paraId="3A9A65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503ADD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w:t>
      </w:r>
    </w:p>
    <w:p w14:paraId="7D4157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'#/components/schemas/LinkDirectionCodeSimpleType'</w:t>
      </w:r>
    </w:p>
    <w:p w14:paraId="4EC321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NotesType:</w:t>
      </w:r>
    </w:p>
    <w:p w14:paraId="2EEDB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Notes Type</w:t>
      </w:r>
    </w:p>
    <w:p w14:paraId="71E702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notes and comments associated with an incident.</w:t>
      </w:r>
    </w:p>
    <w:p w14:paraId="4666AA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BB0DA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AB25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710A0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3F94D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notesActionComments</w:t>
      </w:r>
    </w:p>
    <w:p w14:paraId="4E1C3F7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properties:</w:t>
      </w:r>
    </w:p>
    <w:p w14:paraId="2CBA9A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notesActionComments:</w:t>
      </w:r>
    </w:p>
    <w:p w14:paraId="0DCBF9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525B4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note about an incident created by an agent; in HTML5 format.</w:t>
      </w:r>
    </w:p>
    <w:p w14:paraId="7278A8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9E1E0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9806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AgentType</w:t>
      </w:r>
    </w:p>
    <w:p w14:paraId="1E894D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AdditionalDataType:</w:t>
      </w:r>
    </w:p>
    <w:p w14:paraId="147CB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Additional Data Type</w:t>
      </w:r>
    </w:p>
    <w:p w14:paraId="0E9319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C46C5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information associated with an incident call,</w:t>
      </w:r>
    </w:p>
    <w:p w14:paraId="020182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w:t>
      </w:r>
    </w:p>
    <w:p w14:paraId="0F0588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251EC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BDB2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16263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68E6B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additionalDataByReferenceUrl:</w:t>
      </w:r>
    </w:p>
    <w:p w14:paraId="30CF36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86D3F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URL that references additional data associated with a call.</w:t>
      </w:r>
    </w:p>
    <w:p w14:paraId="3237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additionalDataByValue:</w:t>
      </w:r>
    </w:p>
    <w:p w14:paraId="134E4B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DA21C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Additional data associated with a call.</w:t>
      </w:r>
    </w:p>
    <w:p w14:paraId="0F2368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urlPurpose:</w:t>
      </w:r>
    </w:p>
    <w:p w14:paraId="5C5F2E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89D2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Purpose that accompanied the URL. For example, the purpose parameter sent with the  URL in the Call-Info headers.</w:t>
      </w:r>
    </w:p>
    <w:p w14:paraId="24624A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9D2B1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EE8B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7432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18B1B6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4C29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684E41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D2AC4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CD11E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Location Information Type</w:t>
      </w:r>
    </w:p>
    <w:p w14:paraId="4D8ADD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location associated with an incident.</w:t>
      </w:r>
    </w:p>
    <w:p w14:paraId="6352E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7EB9CC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8F39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1B91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60AA5A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locationTypeDescriptionRegistryText</w:t>
      </w:r>
    </w:p>
    <w:p w14:paraId="025B1F8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CD526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locationTypeDescriptionRegistryText:</w:t>
      </w:r>
    </w:p>
    <w:p w14:paraId="1821C0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1ED6D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Location type registry</w:t>
      </w:r>
    </w:p>
    <w:p w14:paraId="6C7CA4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locationByValue:</w:t>
      </w:r>
    </w:p>
    <w:p w14:paraId="04BE84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E4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E783C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type for an external adapter for a Presence Information Data</w:t>
      </w:r>
    </w:p>
    <w:p w14:paraId="55BF95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Format-Location Object (PIDF-LO).</w:t>
      </w:r>
    </w:p>
    <w:p w14:paraId="31CD89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locationDescriptionText:</w:t>
      </w:r>
    </w:p>
    <w:p w14:paraId="35257C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A2B7E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Optional text further describing the location type.</w:t>
      </w:r>
    </w:p>
    <w:p w14:paraId="7198A72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locationByReferenceUrl:</w:t>
      </w:r>
    </w:p>
    <w:p w14:paraId="0850C3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766F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3AC74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location associated with an incident can be</w:t>
      </w:r>
    </w:p>
    <w:p w14:paraId="6A09A8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dereferenced.</w:t>
      </w:r>
    </w:p>
    <w:p w14:paraId="0F81C5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007B2A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crossStreetByValue:</w:t>
      </w:r>
    </w:p>
    <w:p w14:paraId="1018C4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3C7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8B6E0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nearest cross street to an incident's location in PIDF-LO</w:t>
      </w:r>
    </w:p>
    <w:p w14:paraId="0AC974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w:t>
      </w:r>
    </w:p>
    <w:p w14:paraId="6D94F8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71976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6DB3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crossStreetByReferenceUrl:</w:t>
      </w:r>
    </w:p>
    <w:p w14:paraId="536660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8E19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B6E7C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nearest cross street to an incident's location can</w:t>
      </w:r>
    </w:p>
    <w:p w14:paraId="58A2F5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be dereferenced.</w:t>
      </w:r>
    </w:p>
    <w:p w14:paraId="7EAC63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676E5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A5769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intersectingStreetByValue:</w:t>
      </w:r>
    </w:p>
    <w:p w14:paraId="566CEE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C1102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An additional street, that with the location forms an</w:t>
      </w:r>
    </w:p>
    <w:p w14:paraId="23A5BA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intersection, in PIDF-LO format.</w:t>
      </w:r>
    </w:p>
    <w:p w14:paraId="27E08D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9881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1AD32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intersectingStreetByReferenceUrl:</w:t>
      </w:r>
    </w:p>
    <w:p w14:paraId="5C6C47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061C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28E8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an additional street, that with the location forms</w:t>
      </w:r>
    </w:p>
    <w:p w14:paraId="510D0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intersection, can be dereferenced.</w:t>
      </w:r>
    </w:p>
    <w:p w14:paraId="7B7327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BCF7F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4CA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cellTowerSectorId:</w:t>
      </w:r>
    </w:p>
    <w:p w14:paraId="40E811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1F95D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68D75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nearest cell tower and sector/face of the tower receiving a</w:t>
      </w:r>
    </w:p>
    <w:p w14:paraId="2BD9B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associated with an incident.</w:t>
      </w:r>
    </w:p>
    <w:p w14:paraId="5B6C13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C35DC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4735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E55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Additional information associated with an incident call,</w:t>
      </w:r>
    </w:p>
    <w:p w14:paraId="099890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3CF954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2709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8B73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91280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DD5D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8580B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74D05C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88C81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13F7E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BD596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PersonInformationType:</w:t>
      </w:r>
    </w:p>
    <w:p w14:paraId="0BEAF6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Person Information Type</w:t>
      </w:r>
    </w:p>
    <w:p w14:paraId="4FF4BF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person associated with an incident.</w:t>
      </w:r>
    </w:p>
    <w:p w14:paraId="7B6B0B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54A2F0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A0280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105E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8135C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personIncidentRoleRegistryText</w:t>
      </w:r>
    </w:p>
    <w:p w14:paraId="39BF92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55A83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ncPersonComponent:</w:t>
      </w:r>
    </w:p>
    <w:p w14:paraId="7C676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'NIEMComponents/nc.yaml#/components/schemas/ncPersonType'</w:t>
      </w:r>
    </w:p>
    <w:p w14:paraId="259CD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personIncidentRoleRegistryText:</w:t>
      </w:r>
    </w:p>
    <w:p w14:paraId="0D4271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8F6C9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Person Role registry</w:t>
      </w:r>
    </w:p>
    <w:p w14:paraId="3E9171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AC1E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2162A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w:t>
      </w:r>
    </w:p>
    <w:p w14:paraId="4763CB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0FA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Call Identifier of the calls this person was involved on.</w:t>
      </w:r>
    </w:p>
    <w:p w14:paraId="3B3E3F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E2066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C19FC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2BEEEE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4B25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5F33D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1F974E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0AA480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3CF3C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04411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6E7304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D92E4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502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Person. Linked elements type is</w:t>
      </w:r>
    </w:p>
    <w:p w14:paraId="333E861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0AB41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EC67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4B3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C3199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E856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56D4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471218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person.</w:t>
      </w:r>
    </w:p>
    <w:p w14:paraId="1C39DA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27577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F6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720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362EC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AE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person </w:t>
      </w:r>
    </w:p>
    <w:p w14:paraId="22A878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w:t>
      </w:r>
    </w:p>
    <w:p w14:paraId="343052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DispositionType:</w:t>
      </w:r>
    </w:p>
    <w:p w14:paraId="3CE850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Disposition Type</w:t>
      </w:r>
    </w:p>
    <w:p w14:paraId="377300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1F791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data type for incident disposition information entered or updated by a</w:t>
      </w:r>
    </w:p>
    <w:p w14:paraId="219DD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3F8750C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5320D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2C38E3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80C4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000D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dispositionCommonRegistryCode</w:t>
      </w:r>
    </w:p>
    <w:p w14:paraId="6C87B3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D0F9E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dispositionCommonRegistryCode:</w:t>
      </w:r>
    </w:p>
    <w:p w14:paraId="4B497F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A62B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AD72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Common Disposition</w:t>
      </w:r>
    </w:p>
    <w:p w14:paraId="3C40E43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Code registry</w:t>
      </w:r>
    </w:p>
    <w:p w14:paraId="207F0A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dispositionPrimaryIndicator:</w:t>
      </w:r>
    </w:p>
    <w:p w14:paraId="44CBA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54CA2F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B81C5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True if the common disposition is the primary disposition for an</w:t>
      </w:r>
    </w:p>
    <w:p w14:paraId="6C861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 for an incident; false otherwise.</w:t>
      </w:r>
    </w:p>
    <w:p w14:paraId="6FBA63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dispositionCategoryText:</w:t>
      </w:r>
    </w:p>
    <w:p w14:paraId="5C89BF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B8C78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dispositionDescriptionText:</w:t>
      </w:r>
    </w:p>
    <w:p w14:paraId="46F65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31F57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46E56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604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E3686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0CE2CC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73CDF5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F4A0C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6D55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VehicleInformationType:</w:t>
      </w:r>
    </w:p>
    <w:p w14:paraId="114333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Vehicle Information Type</w:t>
      </w:r>
    </w:p>
    <w:p w14:paraId="5A21FE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53572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$ref: '#/components/schemas/PrologueType'</w:t>
      </w:r>
    </w:p>
    <w:p w14:paraId="4E868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9680A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760D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vehicleRelationshipType</w:t>
      </w:r>
    </w:p>
    <w:p w14:paraId="68C3A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vehicleRelationshipTimeStamp</w:t>
      </w:r>
    </w:p>
    <w:p w14:paraId="354C7B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22FE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ncVehicleComponent:</w:t>
      </w:r>
    </w:p>
    <w:p w14:paraId="12E001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'NIEMComponents//nc.yaml#/components/schemas/ncVehicleType'</w:t>
      </w:r>
    </w:p>
    <w:p w14:paraId="369AE6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vehicleRelationshipType:</w:t>
      </w:r>
    </w:p>
    <w:p w14:paraId="6F8AC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7CD1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79A2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Shall</w:t>
      </w:r>
    </w:p>
    <w:p w14:paraId="496752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only contains values present in the Vehicle Relationship Type</w:t>
      </w:r>
    </w:p>
    <w:p w14:paraId="1BC7D7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CB14B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B782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125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vehicleRelationshipTimeStamp:</w:t>
      </w:r>
    </w:p>
    <w:p w14:paraId="009CC4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33A6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7A01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date and time that the relationship of the vehicle to the</w:t>
      </w:r>
    </w:p>
    <w:p w14:paraId="7CA426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was established</w:t>
      </w:r>
    </w:p>
    <w:p w14:paraId="407132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1983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8AB7B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9F69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FA886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 vehicle. Linked</w:t>
      </w:r>
    </w:p>
    <w:p w14:paraId="4F3032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AdditionalDataType</w:t>
      </w:r>
    </w:p>
    <w:p w14:paraId="0704D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F3311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538C4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2DDB23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AF6AA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3F139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location associated with an vehicle. Linked elements type is</w:t>
      </w:r>
    </w:p>
    <w:p w14:paraId="08451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5CC8A2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106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7C1F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8072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EEA1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AF761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5C515B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vehicle.</w:t>
      </w:r>
    </w:p>
    <w:p w14:paraId="38349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47FF3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BA633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IncidentInformationType:</w:t>
      </w:r>
    </w:p>
    <w:p w14:paraId="420C13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Information Type</w:t>
      </w:r>
    </w:p>
    <w:p w14:paraId="6458DE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6EE3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general information about emergency incidents gathered</w:t>
      </w:r>
    </w:p>
    <w:p w14:paraId="790B44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emergency agents, responding emergency resources, from reporting</w:t>
      </w:r>
    </w:p>
    <w:p w14:paraId="405C07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25894F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CE1A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0D634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B786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FAD43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incidentTypeCommonRegistryText</w:t>
      </w:r>
    </w:p>
    <w:p w14:paraId="74FD3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0AF8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incidentTypeInternalCode:</w:t>
      </w:r>
    </w:p>
    <w:p w14:paraId="588D8C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9575C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9451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alphanumeric code indicating the category of the incident.</w:t>
      </w:r>
    </w:p>
    <w:p w14:paraId="500B5D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code used by the local agencies involved in</w:t>
      </w:r>
    </w:p>
    <w:p w14:paraId="5F10F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29E987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incidentTypeInternalText:</w:t>
      </w:r>
    </w:p>
    <w:p w14:paraId="7F05A10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FF6C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F048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Textual description indicating the category of the incident.</w:t>
      </w:r>
    </w:p>
    <w:p w14:paraId="571EFB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text used by the local agencies involved in</w:t>
      </w:r>
    </w:p>
    <w:p w14:paraId="5AA6A5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4616C2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incidentTypeCommonRegistryText:</w:t>
      </w:r>
    </w:p>
    <w:p w14:paraId="722B06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7AD2B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Incident Type registry</w:t>
      </w:r>
    </w:p>
    <w:p w14:paraId="497B7C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incidentStatusInternalText:</w:t>
      </w:r>
    </w:p>
    <w:p w14:paraId="2162B8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5937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0A34F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code used by a local agency for a status of an</w:t>
      </w:r>
    </w:p>
    <w:p w14:paraId="44258C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F9A09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6A45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EE3C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incidentStatusCommonRegistryText:</w:t>
      </w:r>
    </w:p>
    <w:p w14:paraId="348C30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1272F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74F8C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Incident Status</w:t>
      </w:r>
    </w:p>
    <w:p w14:paraId="21CADC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E69F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249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133E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internalIncidentId:</w:t>
      </w:r>
    </w:p>
    <w:p w14:paraId="2A40B2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F142A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39E61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E154C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2270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DEB754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CFF1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324107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3CBDF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4DEA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2B3AEA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LocationInformationType</w:t>
      </w:r>
    </w:p>
    <w:p w14:paraId="0E4DBC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73A87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B7523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57CD18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22D4F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F5C44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21CBC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194B1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0698D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C695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FF10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CE6A1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D71E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55ABD5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3C32C5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2D8D1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2FB65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documentIdentification:</w:t>
      </w:r>
    </w:p>
    <w:p w14:paraId="117FC2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D568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C7DA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BABBA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reportNumberType:</w:t>
      </w:r>
    </w:p>
    <w:p w14:paraId="361D82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51251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incidentPriorityInternalText:</w:t>
      </w:r>
    </w:p>
    <w:p w14:paraId="4AC34C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16C04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7F6B1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value used by a local agency for the priority of an</w:t>
      </w:r>
    </w:p>
    <w:p w14:paraId="7E0CB1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47FA4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incidentCommonPriorityNumber:</w:t>
      </w:r>
    </w:p>
    <w:p w14:paraId="68AB36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integer</w:t>
      </w:r>
    </w:p>
    <w:p w14:paraId="0B5D3D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priority of an incident.</w:t>
      </w:r>
    </w:p>
    <w:p w14:paraId="12FBE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int32</w:t>
      </w:r>
    </w:p>
    <w:p w14:paraId="654DBA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beatOrDispatchGroupText:</w:t>
      </w:r>
    </w:p>
    <w:p w14:paraId="7207F7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6B948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beat or dispatch group that contains an incident.</w:t>
      </w:r>
    </w:p>
    <w:p w14:paraId="7D132A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dispositionComponent:</w:t>
      </w:r>
    </w:p>
    <w:p w14:paraId="63558B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D43F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931C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disposition information entered or updated by a</w:t>
      </w:r>
    </w:p>
    <w:p w14:paraId="06ADF9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5B4EE0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C1A5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'#/components/schemas/DispositionType'</w:t>
      </w:r>
    </w:p>
    <w:p w14:paraId="198875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3224B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C9F8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5A02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82372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02E27E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1253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8110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UpdatedCBNType:</w:t>
      </w:r>
    </w:p>
    <w:p w14:paraId="51626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Updated CBN Type</w:t>
      </w:r>
    </w:p>
    <w:p w14:paraId="470F8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6AD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telephone numbers and SIP equivalents that</w:t>
      </w:r>
    </w:p>
    <w:p w14:paraId="30064C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can be used to contact the individual that made a call associated with</w:t>
      </w:r>
    </w:p>
    <w:p w14:paraId="7CAC99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incident.</w:t>
      </w:r>
    </w:p>
    <w:p w14:paraId="049702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04DC5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29974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2770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8100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updatedCbnIdentifierUri</w:t>
      </w:r>
    </w:p>
    <w:p w14:paraId="597AF7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D84F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updatedCbnIdentifierUri:</w:t>
      </w:r>
    </w:p>
    <w:p w14:paraId="50D817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D0258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DFA14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telephone number or SIP equivalent of a reporting party</w:t>
      </w:r>
    </w:p>
    <w:p w14:paraId="6DF2D6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the parent call.</w:t>
      </w:r>
    </w:p>
    <w:p w14:paraId="180BE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1CF65F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updatedCbnCallerDescription:</w:t>
      </w:r>
    </w:p>
    <w:p w14:paraId="32C1EA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4560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653F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descriptive text about an updated caller call back</w:t>
      </w:r>
    </w:p>
    <w:p w14:paraId="01326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such as the days and hours to use it and the type of</w:t>
      </w:r>
    </w:p>
    <w:p w14:paraId="06F733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(e.g., work, home, friend, etc.).</w:t>
      </w:r>
    </w:p>
    <w:p w14:paraId="547A2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CallInformationType:</w:t>
      </w:r>
    </w:p>
    <w:p w14:paraId="6DA585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CallInformationType</w:t>
      </w:r>
    </w:p>
    <w:p w14:paraId="01F2AC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7B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call information about an incident received and</w:t>
      </w:r>
    </w:p>
    <w:p w14:paraId="68ED8A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collected by an agent.</w:t>
      </w:r>
    </w:p>
    <w:p w14:paraId="7BDB7F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EB620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C0D4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6024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75D24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callStateRegistryText</w:t>
      </w:r>
    </w:p>
    <w:p w14:paraId="0B4808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standardPrimaryCallType</w:t>
      </w:r>
    </w:p>
    <w:p w14:paraId="65736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direction</w:t>
      </w:r>
    </w:p>
    <w:p w14:paraId="16F610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callStartTimestamp</w:t>
      </w:r>
    </w:p>
    <w:p w14:paraId="78EE9E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5417AC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relatedCallIdentifier:</w:t>
      </w:r>
    </w:p>
    <w:p w14:paraId="6C108F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5DB5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FFD8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 of calls that are related to this call. Eg</w:t>
      </w:r>
    </w:p>
    <w:p w14:paraId="6BA6D56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Callbacks</w:t>
      </w:r>
    </w:p>
    <w:p w14:paraId="7A5548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CD20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C5F73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queueIdentifier:</w:t>
      </w:r>
    </w:p>
    <w:p w14:paraId="34D3E0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F4E8D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w:t>
      </w:r>
    </w:p>
    <w:p w14:paraId="439765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queue where the call is currently on.</w:t>
      </w:r>
    </w:p>
    <w:p w14:paraId="22249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standardPrimaryCallType:</w:t>
      </w:r>
    </w:p>
    <w:p w14:paraId="7123B2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1766C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32AD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2E40F8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 classification.</w:t>
      </w:r>
    </w:p>
    <w:p w14:paraId="0D789A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standardSecondaryCallType:</w:t>
      </w:r>
    </w:p>
    <w:p w14:paraId="66B91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640C0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D2E78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5AD7C4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 classification.</w:t>
      </w:r>
    </w:p>
    <w:p w14:paraId="228B42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localCallType:</w:t>
      </w:r>
    </w:p>
    <w:p w14:paraId="537F80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7642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1CEADA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Locally defined call type.    </w:t>
      </w:r>
    </w:p>
    <w:p w14:paraId="78BFB1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direction:</w:t>
      </w:r>
    </w:p>
    <w:p w14:paraId="6D1AC8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795BD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0698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incoming</w:t>
      </w:r>
    </w:p>
    <w:p w14:paraId="2BD7FB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outgoing</w:t>
      </w:r>
    </w:p>
    <w:p w14:paraId="17D7F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internal</w:t>
      </w:r>
    </w:p>
    <w:p w14:paraId="53448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690A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“incoming” means received by the EIDO sender, “outgoing” means sent</w:t>
      </w:r>
    </w:p>
    <w:p w14:paraId="75F4FB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the EIDO sender and “internal” means both caller and recipient </w:t>
      </w:r>
    </w:p>
    <w:p w14:paraId="52726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within the EIDO sender.</w:t>
      </w:r>
    </w:p>
    <w:p w14:paraId="09C2EE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1636FC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67AD1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CF4A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6B5DED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is AdditionalDataType</w:t>
      </w:r>
    </w:p>
    <w:p w14:paraId="0D6A4E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424718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7FF66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callStartTimestamp:</w:t>
      </w:r>
    </w:p>
    <w:p w14:paraId="141C45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9F4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Date and time stamp of when the call was received. </w:t>
      </w:r>
    </w:p>
    <w:p w14:paraId="48D564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3D7CE7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answerDate:</w:t>
      </w:r>
    </w:p>
    <w:p w14:paraId="7BB9B1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E1F1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date and time stamp on which the call was answered by an agent.</w:t>
      </w:r>
    </w:p>
    <w:p w14:paraId="7FF2B3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1CEF16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callStateRegistryText:</w:t>
      </w:r>
    </w:p>
    <w:p w14:paraId="1B3551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775C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Current call status (when the EIDO was created) from the available call statuses in the “Call States” registry i.e., callBegin, callAnswered, callEnd, partyAdd , etc. Values limited to those in the IANA CallStates registry.</w:t>
      </w:r>
    </w:p>
    <w:p w14:paraId="2CF04C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19BA0D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11B5BD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422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caller </w:t>
      </w:r>
    </w:p>
    <w:p w14:paraId="78D453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   </w:t>
      </w:r>
    </w:p>
    <w:p w14:paraId="049C32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verstat:</w:t>
      </w:r>
    </w:p>
    <w:p w14:paraId="7738F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FF8BC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46D9D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 of the verstat parameter. Required if known.</w:t>
      </w:r>
    </w:p>
    <w:p w14:paraId="5C51D7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sipIdentity:</w:t>
      </w:r>
    </w:p>
    <w:p w14:paraId="4AC57A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013B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B53D3B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SIP identity header. Required if known.</w:t>
      </w:r>
    </w:p>
    <w:p w14:paraId="09ED30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B731A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BE0D3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4B0D33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487E9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D0390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0CDBB6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FCF2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9F8B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550BC9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402B4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857B0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70C40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6C18D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07B8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D379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64E7C0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9BE47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DBF2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7E85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80E4C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7878D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656A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call. </w:t>
      </w:r>
    </w:p>
    <w:p w14:paraId="656925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0DCAB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B7E2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0D7BFB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CallbackType:</w:t>
      </w:r>
    </w:p>
    <w:p w14:paraId="687C2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Callback Type</w:t>
      </w:r>
    </w:p>
    <w:p w14:paraId="7E654F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0FAA6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data component is used to exchange information about </w:t>
      </w:r>
    </w:p>
    <w:p w14:paraId="1709F0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how to contact the Incident’s reporting parties.</w:t>
      </w:r>
    </w:p>
    <w:p w14:paraId="73644F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A481C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6B7D5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175E1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265A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callBackInformationUri:</w:t>
      </w:r>
    </w:p>
    <w:p w14:paraId="71FE2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7B5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3EE880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that enables agents and responders to call </w:t>
      </w:r>
    </w:p>
    <w:p w14:paraId="7893CB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back. URI(s) found in the P-Asserted-Identity header if provided </w:t>
      </w:r>
    </w:p>
    <w:p w14:paraId="58F9DC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else  the URI in the From header.</w:t>
      </w:r>
    </w:p>
    <w:p w14:paraId="0490E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D425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A02D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deviceContactHeader:</w:t>
      </w:r>
    </w:p>
    <w:p w14:paraId="42F07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29FB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BAD0C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device contact header. Information that </w:t>
      </w:r>
    </w:p>
    <w:p w14:paraId="48C5C3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enables agents and responders to possibly reach (call back) the </w:t>
      </w:r>
    </w:p>
    <w:p w14:paraId="65F54A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 that initiated the call.</w:t>
      </w:r>
    </w:p>
    <w:p w14:paraId="0E3888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w:t>
      </w:r>
    </w:p>
    <w:p w14:paraId="29E84B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FAA0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Identifies additional telephone numbers and SIP </w:t>
      </w:r>
    </w:p>
    <w:p w14:paraId="48D4B4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equivalents that can be used to contact.</w:t>
      </w:r>
    </w:p>
    <w:p w14:paraId="2317C9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'#/components/schemas/UpdatedCBNType' </w:t>
      </w:r>
    </w:p>
    <w:p w14:paraId="629AD1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w:t>
      </w:r>
    </w:p>
    <w:p w14:paraId="6866E1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Resource Type</w:t>
      </w:r>
    </w:p>
    <w:p w14:paraId="4DE890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resource (vehicle, person [foot patrol],</w:t>
      </w:r>
    </w:p>
    <w:p w14:paraId="6E08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organizational unit such as a squad or strike team, and other emergency</w:t>
      </w:r>
    </w:p>
    <w:p w14:paraId="695287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responder configurations) that responds to an emergency incident.</w:t>
      </w:r>
    </w:p>
    <w:p w14:paraId="1E16AE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7379A0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5B1C07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D6921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5260F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agentReference</w:t>
      </w:r>
    </w:p>
    <w:p w14:paraId="404071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emergencyResourceTypeCommonRegistryText</w:t>
      </w:r>
    </w:p>
    <w:p w14:paraId="034BF0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primaryUnitStatusRegistryText</w:t>
      </w:r>
    </w:p>
    <w:p w14:paraId="13492A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resourceAttributeRegistryText</w:t>
      </w:r>
    </w:p>
    <w:p w14:paraId="78DD9C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secondaryUnitStatusRegistryText</w:t>
      </w:r>
    </w:p>
    <w:p w14:paraId="68BB12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BBCC0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eta:</w:t>
      </w:r>
    </w:p>
    <w:p w14:paraId="433FF6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7D66A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Timestamp of when the unit is expected to reach it's destination</w:t>
      </w:r>
    </w:p>
    <w:p w14:paraId="47B0A5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EC48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emergencyResourceTypeCommonRegistryText:</w:t>
      </w:r>
    </w:p>
    <w:p w14:paraId="3547ED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7794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7843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Emergency Resource</w:t>
      </w:r>
    </w:p>
    <w:p w14:paraId="49BF2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registry</w:t>
      </w:r>
    </w:p>
    <w:p w14:paraId="446CB6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emergencyResourceTypeInternalText:</w:t>
      </w:r>
    </w:p>
    <w:p w14:paraId="19B36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D36A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an emergency resource type.</w:t>
      </w:r>
    </w:p>
    <w:p w14:paraId="769863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resourceAttributeRegistryText:</w:t>
      </w:r>
    </w:p>
    <w:p w14:paraId="4F40D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84D8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478D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Resource Attribute</w:t>
      </w:r>
    </w:p>
    <w:p w14:paraId="3BF8FD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A2D2F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866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303F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emergencyResourceName:</w:t>
      </w:r>
    </w:p>
    <w:p w14:paraId="7DF667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E0A0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48BA3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Common name of the emergency resource.</w:t>
      </w:r>
    </w:p>
    <w:p w14:paraId="2C1236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primaryUnitStatusRegistryText:</w:t>
      </w:r>
    </w:p>
    <w:p w14:paraId="51D3F1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EA9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8540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Primary Unit Status</w:t>
      </w:r>
    </w:p>
    <w:p w14:paraId="26FC75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3E21CC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secondaryUnitStatusRegistryText:</w:t>
      </w:r>
    </w:p>
    <w:p w14:paraId="31AC7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079AC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EBED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Secondary Unit Status</w:t>
      </w:r>
    </w:p>
    <w:p w14:paraId="73F75C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3A928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B788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0EC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619D6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5242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6D4B6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39616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683648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57EF2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2377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unitStatusInternal:</w:t>
      </w:r>
    </w:p>
    <w:p w14:paraId="55ED4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5484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 status of an emergency resource.</w:t>
      </w:r>
    </w:p>
    <w:p w14:paraId="675A47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7217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CED3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30CE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0F51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03E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agents (e.g., call takers, dispatchers,</w:t>
      </w:r>
    </w:p>
    <w:p w14:paraId="4B2986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supervisors, responding emergency resources, etc.) and automated</w:t>
      </w:r>
    </w:p>
    <w:p w14:paraId="131784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systems acting as agents that are involved in an incident.</w:t>
      </w:r>
    </w:p>
    <w:p w14:paraId="083883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w:t>
      </w:r>
    </w:p>
    <w:p w14:paraId="7B18DA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8072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1A7DA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unitLocationReference:</w:t>
      </w:r>
    </w:p>
    <w:p w14:paraId="4F7CBB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F2553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LocationInformationType</w:t>
      </w:r>
    </w:p>
    <w:p w14:paraId="5611E6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unitDestinationReference:</w:t>
      </w:r>
    </w:p>
    <w:p w14:paraId="07C734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035D4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LocationInformationType</w:t>
      </w:r>
    </w:p>
    <w:p w14:paraId="2C2960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4A5F38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148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9CE79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712837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EDB02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303CF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4466F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D274E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C49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D868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7F2F1D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4D8D4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0B58B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FC02E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DispatchInformationType:</w:t>
      </w:r>
    </w:p>
    <w:p w14:paraId="5ACAA2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Dispatch Information Type</w:t>
      </w:r>
    </w:p>
    <w:p w14:paraId="2AD9F5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dispatch information related to an incident.</w:t>
      </w:r>
    </w:p>
    <w:p w14:paraId="06A95C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A59BD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FD324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21C2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CE3F4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102AC5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3E2FE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64A02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an AgencyType. Agency that was dispatched</w:t>
      </w:r>
    </w:p>
    <w:p w14:paraId="206073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through action performed in this data component.</w:t>
      </w:r>
    </w:p>
    <w:p w14:paraId="2F372C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72A68F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AD4E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55F57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 Identifies the agent that </w:t>
      </w:r>
    </w:p>
    <w:p w14:paraId="446623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completed the dispatch operation described </w:t>
      </w:r>
    </w:p>
    <w:p w14:paraId="1D6534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emergencyResourceReference:</w:t>
      </w:r>
    </w:p>
    <w:p w14:paraId="4EA222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16D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1615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resource (vehicle, person [foot patrol], organizational unit</w:t>
      </w:r>
    </w:p>
    <w:p w14:paraId="7E6B20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such as a squad or strike team, and other emergency responder</w:t>
      </w:r>
    </w:p>
    <w:p w14:paraId="6ED6B2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configurations) that responds to an emergency incident. Linked</w:t>
      </w:r>
    </w:p>
    <w:p w14:paraId="3D829B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EmergencyResourceType</w:t>
      </w:r>
    </w:p>
    <w:p w14:paraId="56A47A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F0B1B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136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5D2ED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8AAF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1602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6041D4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588A0B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F4B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0C844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AlarmsSensorsType:</w:t>
      </w:r>
    </w:p>
    <w:p w14:paraId="5DFEB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AlarmsSensorsType</w:t>
      </w:r>
    </w:p>
    <w:p w14:paraId="110046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ADBA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alarms and sensors information associated with an</w:t>
      </w:r>
    </w:p>
    <w:p w14:paraId="6DD4E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1B8D11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DF467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44361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7F343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A839E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csaaAlarmInformation:</w:t>
      </w:r>
    </w:p>
    <w:p w14:paraId="16709F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99D26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CD991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Central Station Alarm Association (CSAA) data associated with an</w:t>
      </w:r>
    </w:p>
    <w:p w14:paraId="61C1E9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71F3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alarmUrl:</w:t>
      </w:r>
    </w:p>
    <w:p w14:paraId="32B0F9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5900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37E90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that references Central Station Alarm Association (CSAA)</w:t>
      </w:r>
    </w:p>
    <w:p w14:paraId="3972CF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data associated with an incident.</w:t>
      </w:r>
    </w:p>
    <w:p w14:paraId="049EF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60F96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5B1EBA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4ED46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DC52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09511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CC6B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49F8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42CF07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1B5B46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7A66E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6ED81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EmergencyIncidentDataObjectType:</w:t>
      </w:r>
    </w:p>
    <w:p w14:paraId="409890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Type</w:t>
      </w:r>
    </w:p>
    <w:p w14:paraId="37F9C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388ED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information exchange containing emergency incident</w:t>
      </w:r>
    </w:p>
    <w:p w14:paraId="3704BE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4BFF98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788CC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6275C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F137E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59E027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eidoVersion</w:t>
      </w:r>
    </w:p>
    <w:p w14:paraId="076ABF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issuingElementIdentification</w:t>
      </w:r>
    </w:p>
    <w:p w14:paraId="253D5F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agencyComponent</w:t>
      </w:r>
    </w:p>
    <w:p w14:paraId="3E785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9A3E5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eidoVersion:</w:t>
      </w:r>
    </w:p>
    <w:p w14:paraId="0F9CC8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CBACF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Version of the EIDO structure.</w:t>
      </w:r>
    </w:p>
    <w:p w14:paraId="75C5F7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46B01B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'1.0'</w:t>
      </w:r>
    </w:p>
    <w:p w14:paraId="6D259A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issuingElementIdentification:</w:t>
      </w:r>
    </w:p>
    <w:p w14:paraId="56B61B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5BBB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14294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functional element that created the EIDO</w:t>
      </w:r>
    </w:p>
    <w:p w14:paraId="424137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instance.</w:t>
      </w:r>
    </w:p>
    <w:p w14:paraId="5AEF93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mergeComponent:</w:t>
      </w:r>
    </w:p>
    <w:p w14:paraId="34068F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AF41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merged or split incident.</w:t>
      </w:r>
    </w:p>
    <w:p w14:paraId="3060A2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6342F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'#/components/schemas/MergeInformationType'</w:t>
      </w:r>
    </w:p>
    <w:p w14:paraId="1B197A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linkComponent:</w:t>
      </w:r>
    </w:p>
    <w:p w14:paraId="3B8BA2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6F2E6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linked incident.</w:t>
      </w:r>
    </w:p>
    <w:p w14:paraId="5F751E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B219E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'#/components/schemas/LinkInformationType'</w:t>
      </w:r>
    </w:p>
    <w:p w14:paraId="43C5A7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incidentComponent:</w:t>
      </w:r>
    </w:p>
    <w:p w14:paraId="10BAEF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'#/components/schemas/IncidentInformationType'</w:t>
      </w:r>
    </w:p>
    <w:p w14:paraId="6E8C4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DBE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General information about the emergency incident gathered by</w:t>
      </w:r>
    </w:p>
    <w:p w14:paraId="025C76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agents, responding emergency resources, from reporting</w:t>
      </w:r>
    </w:p>
    <w:p w14:paraId="302DD9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69F2D00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callComponent:</w:t>
      </w:r>
    </w:p>
    <w:p w14:paraId="23244E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E92A0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5FE9A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information about an incident received and collected by an</w:t>
      </w:r>
    </w:p>
    <w:p w14:paraId="13714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t>
      </w:r>
    </w:p>
    <w:p w14:paraId="7B6555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992C9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'#/components/schemas/CallInformationType'</w:t>
      </w:r>
    </w:p>
    <w:p w14:paraId="0F5175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callbackComponent:</w:t>
      </w:r>
    </w:p>
    <w:p w14:paraId="431891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0966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498E0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information about how to call a person.</w:t>
      </w:r>
    </w:p>
    <w:p w14:paraId="37E796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A9726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'#/components/schemas/CallbackType'</w:t>
      </w:r>
    </w:p>
    <w:p w14:paraId="23AD9D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dispatchComponent:</w:t>
      </w:r>
    </w:p>
    <w:p w14:paraId="567761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CF44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Dispatch information related to an incident.</w:t>
      </w:r>
    </w:p>
    <w:p w14:paraId="022A2D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725E9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'#/components/schemas/DispatchInformationType'</w:t>
      </w:r>
    </w:p>
    <w:p w14:paraId="74782C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alarmsSensorsComponent:</w:t>
      </w:r>
    </w:p>
    <w:p w14:paraId="414297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2C77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Alarms and sensors information associated with an incident.</w:t>
      </w:r>
    </w:p>
    <w:p w14:paraId="29BD16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61BD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'#/components/schemas/AlarmsSensorsType'</w:t>
      </w:r>
    </w:p>
    <w:p w14:paraId="065A77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agencyComponent:</w:t>
      </w:r>
    </w:p>
    <w:p w14:paraId="579FFF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029BB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agencies referenced in this document are listed here</w:t>
      </w:r>
    </w:p>
    <w:p w14:paraId="4C0FE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23D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'#/components/schemas/AgencyType'</w:t>
      </w:r>
    </w:p>
    <w:p w14:paraId="32CCF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agentComponent:</w:t>
      </w:r>
    </w:p>
    <w:p w14:paraId="7BD572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68F52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agents referenced in this document are listed here</w:t>
      </w:r>
    </w:p>
    <w:p w14:paraId="0365D0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40B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'#/components/schemas/AgentType'</w:t>
      </w:r>
    </w:p>
    <w:p w14:paraId="734BF2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notesComponent:</w:t>
      </w:r>
    </w:p>
    <w:p w14:paraId="4399C6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D5C99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notes referenced in this document are listed here</w:t>
      </w:r>
    </w:p>
    <w:p w14:paraId="64894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07207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'#/components/schemas/NotesType'</w:t>
      </w:r>
    </w:p>
    <w:p w14:paraId="3194B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additionalDataComponent:</w:t>
      </w:r>
    </w:p>
    <w:p w14:paraId="31101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1D469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additional data referenced in this document are listed here</w:t>
      </w:r>
    </w:p>
    <w:p w14:paraId="5CDFB4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1195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'#/components/schemas/AdditionalDataType'</w:t>
      </w:r>
    </w:p>
    <w:p w14:paraId="769C2C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locationComponent:</w:t>
      </w:r>
    </w:p>
    <w:p w14:paraId="6071DB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FD8C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F083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location informations referenced in this document are listed</w:t>
      </w:r>
    </w:p>
    <w:p w14:paraId="14F9C1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4C7954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5B829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'#/components/schemas/LocationInformationType'</w:t>
      </w:r>
    </w:p>
    <w:p w14:paraId="650F72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personComponent:</w:t>
      </w:r>
    </w:p>
    <w:p w14:paraId="1CA358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8C52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558B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person informations referenced in this document are listed</w:t>
      </w:r>
    </w:p>
    <w:p w14:paraId="4FD501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39B6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6715B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'#/components/schemas/PersonInformationType'</w:t>
      </w:r>
    </w:p>
    <w:p w14:paraId="65DFD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vehicleComponent:</w:t>
      </w:r>
    </w:p>
    <w:p w14:paraId="588179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20AC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A1C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vehicle informations referenced in this document are listed</w:t>
      </w:r>
    </w:p>
    <w:p w14:paraId="31AA1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657A9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A9487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'#/components/schemas/VehicleInformationType'</w:t>
      </w:r>
    </w:p>
    <w:p w14:paraId="1F1D2A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emergencyResourceComponent:</w:t>
      </w:r>
    </w:p>
    <w:p w14:paraId="3CF76D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B3ED2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419F9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emergency resources information referenced in this document</w:t>
      </w:r>
    </w:p>
    <w:p w14:paraId="638B6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listed here</w:t>
      </w:r>
    </w:p>
    <w:p w14:paraId="75CED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A4FD6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'#/components/schemas/EmergencyResourceType'</w:t>
      </w:r>
    </w:p>
    <w:p w14:paraId="03D5C3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'@context':</w:t>
      </w:r>
    </w:p>
    <w:p w14:paraId="3AB6B22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0DDCF9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JSON-LD context</w:t>
      </w:r>
    </w:p>
    <w:p w14:paraId="7169F3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8BB67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'@vocab': </w:t>
      </w:r>
    </w:p>
    <w:p w14:paraId="18852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56395C7" w14:textId="19FE8CB4" w:rsidR="00DD4FC0" w:rsidRPr="003F3E8C" w:rsidRDefault="00DD4FC0" w:rsidP="003F3E8C">
      <w:pPr>
        <w:rPr>
          <w:rFonts w:ascii="Courier New" w:hAnsi="Courier New" w:cs="Courier New"/>
          <w:sz w:val="20"/>
          <w:szCs w:val="16"/>
        </w:rPr>
      </w:pPr>
      <w:r w:rsidRPr="00DD4FC0">
        <w:rPr>
          <w:rFonts w:ascii="Courier New" w:hAnsi="Courier New" w:cs="Courier New"/>
          <w:sz w:val="20"/>
          <w:szCs w:val="16"/>
        </w:rPr>
        <w:t xml:space="preserve">                  enum:</w:t>
      </w:r>
      <w:r w:rsidRPr="003F3E8C">
        <w:rPr>
          <w:rFonts w:ascii="Courier New" w:hAnsi="Courier New" w:cs="Courier New"/>
          <w:sz w:val="20"/>
          <w:szCs w:val="16"/>
        </w:rPr>
        <w:t xml:space="preserve">                    - './JSON-LD_Contexts/EmergencyIncidentDataObjectType.jsonld'</w:t>
      </w:r>
      <w:bookmarkStart w:id="243" w:name="_Toc70692163"/>
    </w:p>
    <w:p w14:paraId="20F078D6" w14:textId="50A92E57" w:rsidR="00F31253" w:rsidRPr="00B53A0D" w:rsidRDefault="00F31253" w:rsidP="00BC487C">
      <w:pPr>
        <w:pStyle w:val="Titre1"/>
        <w:numPr>
          <w:ilvl w:val="0"/>
          <w:numId w:val="0"/>
        </w:numPr>
      </w:pPr>
      <w:r w:rsidRPr="00B53A0D">
        <w:t>ACKNOWLEDGEMENTS</w:t>
      </w:r>
      <w:bookmarkEnd w:id="238"/>
      <w:bookmarkEnd w:id="243"/>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r w:rsidRPr="00CB07C1">
              <w:rPr>
                <w:rFonts w:cs="Tahoma"/>
                <w:szCs w:val="24"/>
              </w:rPr>
              <w:t>Equature/DSS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r w:rsidRPr="00CB07C1">
              <w:rPr>
                <w:rFonts w:cs="Tahoma"/>
                <w:szCs w:val="24"/>
              </w:rPr>
              <w:t>Komutel</w:t>
            </w:r>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Jamie Algatt</w:t>
            </w:r>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Roy Artin</w:t>
            </w:r>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Rakhee Duneja</w:t>
            </w:r>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Fouts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r>
              <w:rPr>
                <w:rFonts w:cs="Tahoma"/>
                <w:szCs w:val="24"/>
              </w:rPr>
              <w:t>Zetron</w:t>
            </w:r>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r>
              <w:rPr>
                <w:rFonts w:cs="Tahoma"/>
                <w:szCs w:val="24"/>
              </w:rPr>
              <w:t>INdigitial</w:t>
            </w:r>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Darrell Marsh, P.Eng,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George Michallas</w:t>
            </w:r>
          </w:p>
        </w:tc>
        <w:tc>
          <w:tcPr>
            <w:tcW w:w="5111" w:type="dxa"/>
            <w:vAlign w:val="center"/>
          </w:tcPr>
          <w:p w14:paraId="00A3817E" w14:textId="77777777" w:rsidR="0021234D" w:rsidRDefault="0021234D" w:rsidP="007D77D2">
            <w:pPr>
              <w:spacing w:before="0" w:after="0"/>
              <w:contextualSpacing/>
              <w:rPr>
                <w:rFonts w:cs="Tahoma"/>
                <w:szCs w:val="24"/>
              </w:rPr>
            </w:pPr>
            <w:r>
              <w:rPr>
                <w:rFonts w:cs="Tahoma"/>
                <w:szCs w:val="24"/>
              </w:rPr>
              <w:t>MicroAutomation,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r>
              <w:rPr>
                <w:rFonts w:cs="Tahoma"/>
                <w:szCs w:val="24"/>
              </w:rPr>
              <w:t>Norcomm Public Saefty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r>
              <w:rPr>
                <w:rFonts w:cs="Tahoma"/>
                <w:szCs w:val="24"/>
              </w:rPr>
              <w:t xml:space="preserve">ECats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r>
              <w:rPr>
                <w:rFonts w:cs="Tahoma"/>
                <w:szCs w:val="24"/>
              </w:rPr>
              <w:t>Pulsiam</w:t>
            </w:r>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Ravi Valavandan</w:t>
            </w:r>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Michael Salonish</w:t>
            </w:r>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Corpsdetexte"/>
        <w:rPr>
          <w:rFonts w:cs="Tahoma"/>
          <w:b/>
          <w:szCs w:val="24"/>
        </w:rPr>
      </w:pPr>
      <w:r w:rsidRPr="00FA2673">
        <w:rPr>
          <w:rFonts w:cs="Tahoma"/>
          <w:b/>
          <w:szCs w:val="24"/>
        </w:rPr>
        <w:t>Special Acknowledgements:</w:t>
      </w:r>
    </w:p>
    <w:p w14:paraId="4DAC6203" w14:textId="77777777" w:rsidR="00F31253" w:rsidRPr="00FA2673" w:rsidRDefault="00F31253" w:rsidP="00F31253">
      <w:pPr>
        <w:pStyle w:val="Corpsdetexte"/>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Corpsdetexte"/>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Corpsdetexte"/>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Corpsdetexte"/>
        <w:numPr>
          <w:ilvl w:val="0"/>
          <w:numId w:val="7"/>
        </w:numPr>
        <w:spacing w:before="0" w:after="0"/>
        <w:contextualSpacing/>
        <w:rPr>
          <w:rFonts w:cs="Tahoma"/>
          <w:szCs w:val="24"/>
        </w:rPr>
      </w:pPr>
      <w:r w:rsidRPr="00FA2673">
        <w:rPr>
          <w:rFonts w:cs="Tahoma"/>
          <w:szCs w:val="24"/>
        </w:rPr>
        <w:t>Brandon Abley, Technical Issues Director</w:t>
      </w:r>
    </w:p>
    <w:p w14:paraId="54EB4C82" w14:textId="1F0421F1" w:rsidR="00DC5C00" w:rsidRPr="00FA2673" w:rsidRDefault="00DC5C00" w:rsidP="00656F97">
      <w:pPr>
        <w:pStyle w:val="Corpsdetexte"/>
        <w:numPr>
          <w:ilvl w:val="0"/>
          <w:numId w:val="7"/>
        </w:numPr>
        <w:spacing w:before="0" w:after="0"/>
        <w:contextualSpacing/>
        <w:rPr>
          <w:rFonts w:cs="Tahoma"/>
          <w:szCs w:val="24"/>
        </w:rPr>
      </w:pPr>
      <w:r w:rsidRPr="00FA2673">
        <w:rPr>
          <w:rFonts w:cs="Tahoma"/>
          <w:szCs w:val="24"/>
        </w:rPr>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A6AC" w14:textId="77777777" w:rsidR="008A223E" w:rsidRDefault="008A223E" w:rsidP="00573339">
      <w:r>
        <w:separator/>
      </w:r>
    </w:p>
  </w:endnote>
  <w:endnote w:type="continuationSeparator" w:id="0">
    <w:p w14:paraId="5B75854A" w14:textId="77777777" w:rsidR="008A223E" w:rsidRDefault="008A223E" w:rsidP="00573339">
      <w:r>
        <w:continuationSeparator/>
      </w:r>
    </w:p>
  </w:endnote>
  <w:endnote w:type="continuationNotice" w:id="1">
    <w:p w14:paraId="500C1FAB" w14:textId="77777777" w:rsidR="008A223E" w:rsidRDefault="008A2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Pieddepage"/>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48</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Pieddepage"/>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544</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CCDE" w14:textId="77777777" w:rsidR="008A223E" w:rsidRDefault="008A223E" w:rsidP="00573339">
      <w:r>
        <w:separator/>
      </w:r>
    </w:p>
  </w:footnote>
  <w:footnote w:type="continuationSeparator" w:id="0">
    <w:p w14:paraId="13A0DC3D" w14:textId="77777777" w:rsidR="008A223E" w:rsidRDefault="008A223E" w:rsidP="00573339">
      <w:r>
        <w:continuationSeparator/>
      </w:r>
    </w:p>
  </w:footnote>
  <w:footnote w:type="continuationNotice" w:id="1">
    <w:p w14:paraId="034EEC82" w14:textId="77777777" w:rsidR="008A223E" w:rsidRDefault="008A223E"/>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1391317">
    <w:abstractNumId w:val="13"/>
  </w:num>
  <w:num w:numId="2" w16cid:durableId="2089493118">
    <w:abstractNumId w:val="34"/>
  </w:num>
  <w:num w:numId="3" w16cid:durableId="463352586">
    <w:abstractNumId w:val="31"/>
  </w:num>
  <w:num w:numId="4" w16cid:durableId="696350291">
    <w:abstractNumId w:val="28"/>
  </w:num>
  <w:num w:numId="5" w16cid:durableId="1327248035">
    <w:abstractNumId w:val="1"/>
  </w:num>
  <w:num w:numId="6" w16cid:durableId="1465543805">
    <w:abstractNumId w:val="7"/>
  </w:num>
  <w:num w:numId="7" w16cid:durableId="813251906">
    <w:abstractNumId w:val="15"/>
  </w:num>
  <w:num w:numId="8" w16cid:durableId="1394112799">
    <w:abstractNumId w:val="14"/>
  </w:num>
  <w:num w:numId="9" w16cid:durableId="1861311962">
    <w:abstractNumId w:val="16"/>
  </w:num>
  <w:num w:numId="10" w16cid:durableId="1274897794">
    <w:abstractNumId w:val="23"/>
  </w:num>
  <w:num w:numId="11" w16cid:durableId="660045385">
    <w:abstractNumId w:val="25"/>
  </w:num>
  <w:num w:numId="12" w16cid:durableId="1287587153">
    <w:abstractNumId w:val="8"/>
  </w:num>
  <w:num w:numId="13" w16cid:durableId="1439370282">
    <w:abstractNumId w:val="6"/>
  </w:num>
  <w:num w:numId="14" w16cid:durableId="1075006255">
    <w:abstractNumId w:val="33"/>
  </w:num>
  <w:num w:numId="15" w16cid:durableId="247541976">
    <w:abstractNumId w:val="9"/>
  </w:num>
  <w:num w:numId="16" w16cid:durableId="1969622173">
    <w:abstractNumId w:val="24"/>
  </w:num>
  <w:num w:numId="17" w16cid:durableId="859899189">
    <w:abstractNumId w:val="0"/>
  </w:num>
  <w:num w:numId="18" w16cid:durableId="829640599">
    <w:abstractNumId w:val="18"/>
  </w:num>
  <w:num w:numId="19" w16cid:durableId="920020536">
    <w:abstractNumId w:val="22"/>
  </w:num>
  <w:num w:numId="20" w16cid:durableId="1685084754">
    <w:abstractNumId w:val="10"/>
  </w:num>
  <w:num w:numId="21" w16cid:durableId="1510489340">
    <w:abstractNumId w:val="19"/>
  </w:num>
  <w:num w:numId="22" w16cid:durableId="905341240">
    <w:abstractNumId w:val="5"/>
  </w:num>
  <w:num w:numId="23" w16cid:durableId="1371807075">
    <w:abstractNumId w:val="32"/>
  </w:num>
  <w:num w:numId="24" w16cid:durableId="480315360">
    <w:abstractNumId w:val="20"/>
  </w:num>
  <w:num w:numId="25" w16cid:durableId="388185886">
    <w:abstractNumId w:val="4"/>
  </w:num>
  <w:num w:numId="26" w16cid:durableId="412822287">
    <w:abstractNumId w:val="27"/>
  </w:num>
  <w:num w:numId="27" w16cid:durableId="1288195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780288">
    <w:abstractNumId w:val="30"/>
  </w:num>
  <w:num w:numId="29" w16cid:durableId="1160585480">
    <w:abstractNumId w:val="21"/>
  </w:num>
  <w:num w:numId="30" w16cid:durableId="1384014197">
    <w:abstractNumId w:val="35"/>
  </w:num>
  <w:num w:numId="31" w16cid:durableId="1692025153">
    <w:abstractNumId w:val="17"/>
  </w:num>
  <w:num w:numId="32" w16cid:durableId="1902133970">
    <w:abstractNumId w:val="3"/>
  </w:num>
  <w:num w:numId="33" w16cid:durableId="1367483845">
    <w:abstractNumId w:val="29"/>
  </w:num>
  <w:num w:numId="34" w16cid:durableId="1221133149">
    <w:abstractNumId w:val="12"/>
  </w:num>
  <w:num w:numId="35" w16cid:durableId="1570193508">
    <w:abstractNumId w:val="2"/>
  </w:num>
  <w:num w:numId="36" w16cid:durableId="19861541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0958393">
    <w:abstractNumId w:val="11"/>
  </w:num>
  <w:num w:numId="38" w16cid:durableId="5982973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6057721">
    <w:abstractNumId w:val="6"/>
  </w:num>
  <w:num w:numId="40" w16cid:durableId="1207139913">
    <w:abstractNumId w:val="6"/>
  </w:num>
  <w:num w:numId="41" w16cid:durableId="1872985959">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tienne Paquet">
    <w15:presenceInfo w15:providerId="AD" w15:userId="S::etienne.paquet@komutel.com::952f7242-72d2-4b9b-a917-8396d51e1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90D"/>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63"/>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3FF"/>
    <w:rsid w:val="001F662E"/>
    <w:rsid w:val="001F665D"/>
    <w:rsid w:val="001F6757"/>
    <w:rsid w:val="001F6D51"/>
    <w:rsid w:val="001F6E5A"/>
    <w:rsid w:val="001F71ED"/>
    <w:rsid w:val="001F72B1"/>
    <w:rsid w:val="001F72FD"/>
    <w:rsid w:val="001F77F5"/>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5D1"/>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4F8"/>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E8C"/>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9F"/>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444"/>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9D"/>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223E"/>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44"/>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A39"/>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77852"/>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4FC0"/>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16FA"/>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2618"/>
    <w:rsid w:val="00F12C47"/>
    <w:rsid w:val="00F13080"/>
    <w:rsid w:val="00F13199"/>
    <w:rsid w:val="00F13A1D"/>
    <w:rsid w:val="00F14025"/>
    <w:rsid w:val="00F1452D"/>
    <w:rsid w:val="00F16785"/>
    <w:rsid w:val="00F173CC"/>
    <w:rsid w:val="00F17CA1"/>
    <w:rsid w:val="00F200EC"/>
    <w:rsid w:val="00F201EF"/>
    <w:rsid w:val="00F20CF2"/>
    <w:rsid w:val="00F21126"/>
    <w:rsid w:val="00F215E2"/>
    <w:rsid w:val="00F218B6"/>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29068047">
      <w:bodyDiv w:val="1"/>
      <w:marLeft w:val="0"/>
      <w:marRight w:val="0"/>
      <w:marTop w:val="0"/>
      <w:marBottom w:val="0"/>
      <w:divBdr>
        <w:top w:val="none" w:sz="0" w:space="0" w:color="auto"/>
        <w:left w:val="none" w:sz="0" w:space="0" w:color="auto"/>
        <w:bottom w:val="none" w:sz="0" w:space="0" w:color="auto"/>
        <w:right w:val="none" w:sz="0" w:space="0" w:color="auto"/>
      </w:divBdr>
      <w:divsChild>
        <w:div w:id="59601338">
          <w:marLeft w:val="0"/>
          <w:marRight w:val="0"/>
          <w:marTop w:val="0"/>
          <w:marBottom w:val="0"/>
          <w:divBdr>
            <w:top w:val="none" w:sz="0" w:space="0" w:color="auto"/>
            <w:left w:val="none" w:sz="0" w:space="0" w:color="auto"/>
            <w:bottom w:val="none" w:sz="0" w:space="0" w:color="auto"/>
            <w:right w:val="none" w:sz="0" w:space="0" w:color="auto"/>
          </w:divBdr>
          <w:divsChild>
            <w:div w:id="10961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6487620">
      <w:bodyDiv w:val="1"/>
      <w:marLeft w:val="0"/>
      <w:marRight w:val="0"/>
      <w:marTop w:val="0"/>
      <w:marBottom w:val="0"/>
      <w:divBdr>
        <w:top w:val="none" w:sz="0" w:space="0" w:color="auto"/>
        <w:left w:val="none" w:sz="0" w:space="0" w:color="auto"/>
        <w:bottom w:val="none" w:sz="0" w:space="0" w:color="auto"/>
        <w:right w:val="none" w:sz="0" w:space="0" w:color="auto"/>
      </w:divBdr>
      <w:divsChild>
        <w:div w:id="1841771775">
          <w:marLeft w:val="0"/>
          <w:marRight w:val="0"/>
          <w:marTop w:val="0"/>
          <w:marBottom w:val="0"/>
          <w:divBdr>
            <w:top w:val="none" w:sz="0" w:space="0" w:color="auto"/>
            <w:left w:val="none" w:sz="0" w:space="0" w:color="auto"/>
            <w:bottom w:val="none" w:sz="0" w:space="0" w:color="auto"/>
            <w:right w:val="none" w:sz="0" w:space="0" w:color="auto"/>
          </w:divBdr>
          <w:divsChild>
            <w:div w:id="19624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81600155">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microsoft.com/office/2011/relationships/people" Target="people.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187</Pages>
  <Words>36281</Words>
  <Characters>199548</Characters>
  <Application>Microsoft Office Word</Application>
  <DocSecurity>0</DocSecurity>
  <Lines>1662</Lines>
  <Paragraphs>470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NENA-STA-021.1</vt:lpstr>
    </vt:vector>
  </TitlesOfParts>
  <Company>NENA</Company>
  <LinksUpToDate>false</LinksUpToDate>
  <CharactersWithSpaces>235359</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4</cp:revision>
  <cp:lastPrinted>2021-10-19T18:20:00Z</cp:lastPrinted>
  <dcterms:created xsi:type="dcterms:W3CDTF">2022-05-26T22:35:00Z</dcterms:created>
  <dcterms:modified xsi:type="dcterms:W3CDTF">2022-08-19T14:52:00Z</dcterms:modified>
</cp:coreProperties>
</file>